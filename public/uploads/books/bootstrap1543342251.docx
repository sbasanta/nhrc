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10712" w:type="dxa"/>
        <w:tblInd w:w="-680" w:type="dxa"/>
        <w:tblLook w:val="04A0" w:firstRow="1" w:lastRow="0" w:firstColumn="1" w:lastColumn="0" w:noHBand="0" w:noVBand="1"/>
      </w:tblPr>
      <w:tblGrid>
        <w:gridCol w:w="2809"/>
        <w:gridCol w:w="7903"/>
      </w:tblGrid>
      <w:tr w:rsidR="004457BF" w:rsidRPr="001D7FA8" w:rsidTr="00571469">
        <w:tc>
          <w:tcPr>
            <w:tcW w:w="2807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b/>
                <w:bCs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Description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b/>
                <w:bCs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Example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.active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Adds a grey background color to the </w:t>
            </w:r>
            <w:r w:rsidRPr="001D7FA8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table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 row (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&lt;tr&gt;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 or table cell (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&lt;td&gt;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) (same color used on hover)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.active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Adds a gray background color to the active link in a default </w:t>
            </w:r>
            <w:r w:rsidRPr="001D7FA8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navbar.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 Adds a black background and a white color to the current link inside an inverted navbar.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.active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Adds a blue background color to the active </w:t>
            </w:r>
            <w:r w:rsidRPr="001D7FA8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list item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 in a list group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.active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Adds a blue background color to simulate a "pressed" </w:t>
            </w:r>
            <w:r w:rsidRPr="001D7FA8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button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.active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Animates a striped </w:t>
            </w:r>
            <w:r w:rsidRPr="001D7FA8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progress bar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.active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Adds a blue background color to the active </w:t>
            </w:r>
            <w:r w:rsidRPr="001D7FA8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dropdown item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 in a dropdown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.active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Adds a blue background color to the active </w:t>
            </w:r>
            <w:r w:rsidRPr="001D7FA8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pagination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 link (to highlight the current page)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.affix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The Affix plugin allows an element to become affixed (locked/sticky) to an area on the page. It toggles 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position:fixed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 on and off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.alert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Creates an alert message box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.alert-danger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Red alert box. Indicates a dangerous or potentially negative action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.alert-dismissable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Together with the 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.close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 class, this class is used to close the alert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.alert-info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Light-blue alert box. Indicates some information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.alert-link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Used on links inside alerts to add matching colored links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.alert-success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Green alert box. Indicates a successful or positive action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.alert-warning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Yellow alert box. Indicates caution should be taken with this action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.badge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Creates a circular badge (grey circle - often used as a numerical indicator)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lastRenderedPageBreak/>
              <w:t>.bg-danger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Adds a red background color to an element. Represents danger or a negative action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.bg-info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Adds a light-blue background color to an element. Represents some information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.bg-primary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Adds a blue background color to an element. Represents something important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.bg-success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Adds a green background color to an element. Indicates success or a positive action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.bg-warning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Adds a yellow background color to an element. Represents a warning or a negative action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.breadcrumb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A pagination. Indicates the current page's location within a navigational hierarchy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.btn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Creates a basic button (gray background and rounded corners)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.btn-block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Creates a block level button that spans the entire width of the parent element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.btn-danger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Red button. Indicates danger or a negative action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.btn-default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Default button. White background and grey border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.btn-group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Groups buttons together on a single line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.btn-group-justified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Makes a group of buttons span the entire width of the screen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.btn-group-lg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Large button group (makes all buttons in a button group larger - increased font-size and padding)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.btn-group-sm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Small button group (makes all buttons in a button group smaller)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.btn-group-xs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Extra small button group (makes all buttons in a button group extra small)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.btn-group-vertical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Makes a button group appear vertically stacked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.btn-info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Light-blue button. Represents information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lastRenderedPageBreak/>
              <w:t>.btn-link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Makes a button look like a link (get button behavior)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.btn-lg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Large button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.btn-primary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Blue button.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.btn-sm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Small button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.btn-success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Green button. Indicates success or a positive action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.btn-warning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Yellow button. Represents warning or a negative action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.btn-xs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Extra small button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.caption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Adds a caption text inside a 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.thumbnail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.caret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Creates a caret arrow icon , which indicates that the button is a dropdown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.carousel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Creates a carousel (slideshow)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.carousel-caption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Creates a caption text for each slide in the carousel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.carousel-control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Container for next and previous links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.carousel-indicators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Adds little dots/indicators at the bottom of each slide (which indicates how many slides there is in the carousel, and which slide the user are currently viewing)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.carousel-inner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Container for slide items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.center-block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Centers any element (Sets an element to 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display:block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 with 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margin-right:auto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 and 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margin-left:auto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.checkbox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Container for checkboxes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.checkbox-inline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Makes multiple checkboxes appear on the same line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lastRenderedPageBreak/>
              <w:t>.clearfix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Clears floats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.close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Indicates a close icon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.col-*-*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Responsive grid (span 1-12 column). Extra small devices Phones (&lt; 768px), Small devices Tablets (≥768px), Medium devices Desktops (≥992px), Large devices Desktops (≥1200px). Column values can be 1-12.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.col-*-offset-*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Move columns to the right. These classes increase the left margin of a column by * columns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.col-*-pull-*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Changes the order of the grid columns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.col-*-push-*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Changes the order of the grid columns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.collapse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Indicates collapsible content - which can be hidden or shown on demand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.collapse in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Show the collapsible content by default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.container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Fixed width container with widths determined by screen sites. Equal margin on the left and right.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.container-fluid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A container that spans the full width of the screen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.control-label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Allows a label to be used for form validation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.danger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Adds a red background to the table row (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&lt;tr&gt;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 or table cell (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&lt;td&gt;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). Indicates a dangerous or potentially negative action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.disabled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Disables a </w:t>
            </w:r>
            <w:r w:rsidRPr="001D7FA8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button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 (adds opacity and a "no-parking-sign" icon on hover)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.disabled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Disables a </w:t>
            </w:r>
            <w:r w:rsidRPr="001D7FA8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dropdown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 item (adds a grey text color and a "no-parking-sign" icon on hover)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.disabled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Disables a </w:t>
            </w:r>
            <w:r w:rsidRPr="001D7FA8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pagination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 link (cannot be clicked - adds a grey text color and a "no-parking-sign" icon on hover)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.disabled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Disables a </w:t>
            </w:r>
            <w:r w:rsidRPr="001D7FA8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list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 item in a list group (cannot be clicked - adds a grey background color and a "no-parking-sign" icon on hover)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lastRenderedPageBreak/>
              <w:t>.divider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Used to separate links in the dropdown menu with a thin horizontal border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.dl-horizontal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Lines up the terms 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&lt;dt&gt;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 and descriptions 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&lt;dd&gt;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 in 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&lt;dl&gt;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elements side-by-side. Starts off like default 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&lt;dl&gt;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s, but when the browser window expands, it will line up side-by-side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.dropdown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Creates a toggleable menu that allows the user to choose one value from a predefined list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.dropdown-header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Used to add headers inside the dropdown menu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.dropdown-menu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Adds the default styles for the dropdown menu container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.dropdown-menu-right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Right-aligns a dropdown menu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.dropdown-toggle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Used on the button that should hide and show (toggle) the dropdown menu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.dropup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Indicates a dropup menu (upwards instead of downwards)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.embed-responsive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Container for embedded content. Makes videos or slideshows scale properly on any device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.embed-responsive-16by9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Container for embedded content. Creates an 16:9 aspect ratio embedded content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.embed-responsive-4by3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Container for embedded content. Creates an 4:3 aspect ratio embedded content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.embed-responsive-item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Used inside 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.embed-responsive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. Scales the video nicely to the parent element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.fade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Adds a fading effect when closing an alert box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.form-control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Used on input, textarea, and select elements to span the entire width of the page and make them responsive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.form-control-feedback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Form validation class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.form-control-static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Adds plain text next to a form label within a horizontal form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.form-group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Container for form input and label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lastRenderedPageBreak/>
              <w:t>.form-inline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Makes a &lt;form&gt; left-aligned with inline-block controls (This only applies to forms within viewports that are at least 768px wide)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.form-horizontal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Aligns labels and groups of form controls in a horizontal layout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.glyphicon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Creates an icon. Bootstrap provides 260 free glyphicons from the </w:t>
            </w:r>
            <w:hyperlink r:id="rId4" w:tgtFrame="_blank" w:history="1">
              <w:r w:rsidRPr="001D7FA8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Glyphicons</w:t>
              </w:r>
            </w:hyperlink>
            <w:r w:rsidRPr="001D7FA8">
              <w:rPr>
                <w:rFonts w:ascii="Times New Roman" w:eastAsia="Times New Roman" w:hAnsi="Times New Roman" w:cs="Times New Roman"/>
                <w:sz w:val="20"/>
              </w:rPr>
              <w:t> Halflings set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.has-danger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Adds a red color to the label and a red border to the input, as well as an error icon inside the input (used together with 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.has-feedback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.has-feedback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Adds feedback icons for inputs (checkmark, warning and error signs)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.has-success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Adds a green color to the label and a green border to the input, as well as a checkmark icon inside the input (used together with 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.has-feedback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.has-warning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Adds a yellow/orange color to the label and a yellow/orange border to the input, as well as a checkmark icon inside the input (used together with 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.has-feedback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.help-block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A block of help text that breaks onto a new line and may extend beyond one line.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.hidden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Forces an element to be hidden (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display:none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.hidden-*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Hides content depending on screen size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.hide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color w:val="E80000"/>
                <w:sz w:val="20"/>
              </w:rPr>
              <w:t>Deprecated.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 Use 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.hidden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 instead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.h1 - .h6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Makes an element look like a heading of the chosen class (h1-h6)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.icon-bar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Used in the navbar to create a hamburger menu (three horizontal bars)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.icon-next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Unicode icon (arrow pointing right), used in carousels. This is often replaced with a glyphicon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.icon-prev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Unicode icon (arrow pointing left), used in carousels. This is often replaced with a glyphicon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.img-circle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Shapes an image to a circle (not supported in IE8 and earlier)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.img-rounded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Adds rounded corners to an image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lastRenderedPageBreak/>
              <w:t>.img-thumbnail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Shapes an image to a thumbnail (borders)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.in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Fades in tabs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.info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Adds a light-blue background to the table row (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&lt;tr&gt;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 or table cell (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&lt;td&gt;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). Indicates a neutral informative change or action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.initialism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Displays the text inside an 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&lt;abbr&gt;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 element in a slightly smaller font size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.input-group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Container to enhance an input by adding an icon, text or a button in front or behind it as a "help text"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.input-group-lg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Large input group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.input-group-sm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Small input group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.input-group-addon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Together with the 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.input-group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 class, this class makes it possible to add an icon or help text next to the input field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.input-group-btn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Together with the 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.input-group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 class, this class attaches a button next to an input. Often used as a search bar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.input-lg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Large input field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.input-sm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Small input field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.invisible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Makes an element invisible (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visibility:hidden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). </w:t>
            </w:r>
            <w:r w:rsidRPr="001D7FA8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Note: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 Even though the element is invisible, it will take up space on the page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.item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Class added to each carousel item. May be text or images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.jumbotron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Creates a padded grey box with rounded corners that enlarges the font sizes of the text inside it. Creates a big box for calling extra attention to some special content or information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.label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Adds a grey rounded box to an element. Provides additional information about something (e.g. "New")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.label-danger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Red label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lastRenderedPageBreak/>
              <w:t>.label-info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Light-blue label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.label-success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Green label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.label-warning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Yellow label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.lead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Increase the font size and line height of a paragraph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.left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Used to identify the left carousel control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.list-group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Creates a bordered list group for 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&lt;li&gt;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 elements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.list-group-item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Added to each 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&lt;li&gt;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 element in the list group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.list-group-item-heading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Creates a list group heading (used on other elements besides 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&lt;li&gt;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.list-group-item-text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Used for item text inside the list group (used on other elements besides 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&lt;li&gt;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.list-group-item-danger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Red background color for a list item in a list group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.list-group-item-info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Light-blue background color for a list item in a list group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.list-group-item-success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Green background color for a list item in a list group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.list-group-item-warning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Yellow background color for a list item in a list group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.list-inline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Places all list items on a single line (horizontal menu)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.list-unstyled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Removes all default list-style (bullets, left margin, etc.) styling from a 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&lt;ul&gt;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 or 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&lt;ol&gt;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 list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.mark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Highlights text: </w:t>
            </w:r>
            <w:r w:rsidRPr="001D7FA8">
              <w:rPr>
                <w:rFonts w:ascii="Times New Roman" w:eastAsia="Times New Roman" w:hAnsi="Times New Roman" w:cs="Times New Roman"/>
                <w:sz w:val="20"/>
                <w:shd w:val="clear" w:color="auto" w:fill="FCF8E3"/>
              </w:rPr>
              <w:t>Highlighted text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.media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Aligns media objects (like images or videos - often used for comments in a blog post etc)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.media-body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Text that should appear next to a media object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lastRenderedPageBreak/>
              <w:t>.media-heading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Creates a heading inside the media object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.media-list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Nested media lists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.media-object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Indicates a media object (image or video)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.modal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Identifies the content as a modal and brings focus to it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.modal-body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Defines the style for the body of the modal. Add any HTML markup here (p, img, etc)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.modal-content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Styles the modal (border, background-color, etc). Inside this, add the modal's header, body and footer, if needed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.modal-dialog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Sets the proper width and margin of the modal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.modal-footer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The footer of the modal (often contains an action button and a close button)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.modal-header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The header of the modal (often contains a title and a close button)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.modal-lg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Large modal (wider than default)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.modal-open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Used on the 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&lt;body&gt;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 element to prevent page scrolling (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overflow:hidden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.modal-sm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Small modal (less width)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.modal-title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The title of the modal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.nav nav-tabs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Indicates a tabbed menu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.nav nav-pills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Indicates a pill menu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.nav .navbar-nav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Used on a 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&lt;ul&gt;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 container that contains the list items with links inside a navigation bar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.nav-justified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Centers tabs/pills. Note that on screens smaller than 768px the items are stacked (content will remain centered)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lastRenderedPageBreak/>
              <w:t>.nav-stacked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Vertically stack tabs or pills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.nav-tabs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Creates a tabbed menu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.navbar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Creates a navigation bar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.navbar-brand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Added to a link or a header element inside the navbar to represent a logo or a header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.navbar-btn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Vertically aligns a button inside a navbar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.navbar-collapse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Collapses the navbar (hidden and replaced with a menu/hamburger icon on mobile phones and small tablets)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.navbar-default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Creates a default navigation bar (light-grey background color)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.navbar-fixed-bottom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Makes the navbar stay at the bottom of the screen (sticky/fixed)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.navbar-fixed-top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Makes the navbar stay at the top of the screen (sticky/fixed)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.navbar-form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Added to form elements inside the navbar to vertically center them (proper padding)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.navbar-header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Added to a container element that contains the link/element that represent a logo or a header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.navbar-inverse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Creates a black navigation bar (instead of light-grey)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.navbar-left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Aligns nav links, forms, buttons, or text, in the navbar to the left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.navbar-link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Styles an element to look like a link inside the navbar (anchors get proper padding and an underline on hover, while other elements like p or span gets a default hover effect - white color in an inversed navbar and a black color in a default navbar)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.navbar-nav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Used on a 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&lt;ul&gt;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 container that contains the list items with links inside a navigation bar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.navbar-right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Aligns nav links, forms, buttons, or text in the navbar to the right.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.navbar-static-top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Removes left, top and right borders (rounded corners) from the navbar (default navbar has a gray border and a 4px border-radius by default)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lastRenderedPageBreak/>
              <w:t>.navbar-text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Vertical align any elements inside the navbar that are not links (ensures proper padding)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.navbar-toggle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Styles the button that should open the navbar on small screens. Often used together with three 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.icon-bar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 classes to indicate a toggleable menu icon (hamburger/bars)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.next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Used in the carousel control to identity the next control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.next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Used to align pager buttons to the right side of the page (next button)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.page-header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Adds a horizontal line under the heading (+ adds some extra space around the element)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.pager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Creates previous/next buttons (used on 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&lt;ul&gt;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 elements)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.pagination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Creates a pagination (Useful when you have a web site with lots of pages. Used on 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&lt;ul&gt;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 elements)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.pagination-lg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Large pagination (each pagination link gets a font-size of 18px. Default is 14px)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.pagination-sm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Small pagination (each pagination link gets a font-size of 12px. Default is 14px)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.panel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Creates a bordered box with some padding around its content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.panel-body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Container for content inside the panel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.panel-collapse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Collapsible panel (toggle between hiding and showing panel(s))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.panel-danger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Red panel. Indicates danger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.panel-info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Light-blue panel. Indicates information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.panel-success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Green panel. Indicates success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.panel-warning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Yellow panel. Indicates warning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.panel-footer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Creates a panel footer (light background color)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lastRenderedPageBreak/>
              <w:t>.panel-group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Used to group many panels together. This removes the bottom margin below each panel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.panel-heading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Creates a panel header (light background color)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.panel-title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Used inside a 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.panel-heading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 to adjust the styling of the text (removes margins and adds a font-size of 16px)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.popover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Popup-box that appears when the user clicks on an element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.pre-scrollable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Makes a 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&lt;pre&gt;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 element scrollable (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max-height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 of 350px and provide a y-axis scrollbar)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.prev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Used in carousels to indicate a "previous" link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.previous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Used to align pager buttons to the left side of the page (previous button)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.progress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Container for progress bars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.progress-bar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Creates a progress bar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.progress-bar-danger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Red progress bar. Indicates danger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.progress-bar-info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Light-blue progress bar. Indicates information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.progress-bar-striped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Creates a striped progress bar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.progress-bar-success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Green progress bar. Indicates success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.progress-bar-warning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Yellow progress bar. Indicates warning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.pull-left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Float an element to the left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.pull-right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Float an element to the right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.right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Used to identify the right carousel control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lastRenderedPageBreak/>
              <w:t>.row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Container for responsive columns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.show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Shows an element (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display:block)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.small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Creates a lighter, secondary text in any heading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.sr-only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Hides an element on all devices except for screen readers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.sr-only-focusable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Hides an element on all devices except for screen readers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.success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Adds a green background color to a table row (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&lt;tr&gt;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 or table cell (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&lt;td&gt;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). Indicates success or a positive action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.tab-content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Used together with 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.tab-pane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 to creates toggleable/dynamic tabs/pills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.tab-pane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Used together with 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.tab-content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 to creates toggleable/dynamic tabs/pills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.table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Adds basic styling to a table (padding, bottom borders, etc)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.table-bordered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Adds borders on all sides of the table and cells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.table-condensed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Makes a table more compact by cutting cell padding in half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.table-hover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Creates a hoverable table (adds a grey background color on table rows on hover)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.table-responsive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Makes a table responsive (adds a horizontal scrollbar when needed)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.text-capitalize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Indicates capitalized text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.text-center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Center-aligns text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.text-danger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Red text color. Indicates danger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.text-hide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Hides text (helps replace an element's text content with a background image)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lastRenderedPageBreak/>
              <w:t>.text-info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Light-blue text color. Indicates information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.text-justify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Indicates justified text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.text-left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Aligns the text to the left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.text-lowercase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Changes text to lowercase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.text-muted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Grey text color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.text-nowrap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Prevents the text from wrapping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.text-primary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Blue text color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.text-right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Aligns text to the right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.text-success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Green text color. Indicates success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.text-uppercase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Makes text uppercase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.text-warning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Yellow/orange text color. Indicates warning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.thumbnail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Adds a border around an element (often images or videos) to make it look like a thumbnail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.tooltip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Popup-box that appears when the user moves the mouse pointer over an element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.visible-*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color w:val="E80000"/>
                <w:sz w:val="20"/>
              </w:rPr>
              <w:t>Deprecated as of v3.2.0.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 Used to show and/or hide content by device. </w:t>
            </w:r>
            <w:r w:rsidRPr="001D7FA8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Note: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 Use 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.hidden-*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 instead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.visible-print-block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Displays the element (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display:block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) in print (pre)view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.visible-print-inline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Displays the element (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display:inline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) in print (pre)view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.visible-print-inline-block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Displays the element (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display:inline-block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) in print (pre)view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lastRenderedPageBreak/>
              <w:t>.hidden-print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Hides the element (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display:none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) in print (pre)view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.warning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Adds a yellow background color to the table row (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&lt;tr&gt;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 or table cell (</w:t>
            </w: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&lt;td&gt;</w:t>
            </w:r>
            <w:r w:rsidRPr="001D7FA8">
              <w:rPr>
                <w:rFonts w:ascii="Times New Roman" w:eastAsia="Times New Roman" w:hAnsi="Times New Roman" w:cs="Times New Roman"/>
                <w:sz w:val="20"/>
              </w:rPr>
              <w:t>). Indicates a warning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.well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Adds a rounded border around an element with a gray background color and some padding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.well-lg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Large well (more padding)</w:t>
            </w:r>
          </w:p>
        </w:tc>
      </w:tr>
      <w:tr w:rsidR="004457BF" w:rsidRPr="001D7FA8" w:rsidTr="00571469">
        <w:tc>
          <w:tcPr>
            <w:tcW w:w="0" w:type="auto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.well-sm</w:t>
            </w:r>
          </w:p>
        </w:tc>
        <w:tc>
          <w:tcPr>
            <w:tcW w:w="7905" w:type="dxa"/>
            <w:hideMark/>
          </w:tcPr>
          <w:p w:rsidR="004457BF" w:rsidRPr="001D7FA8" w:rsidRDefault="004457BF" w:rsidP="001D7FA8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</w:rPr>
            </w:pPr>
            <w:r w:rsidRPr="001D7FA8">
              <w:rPr>
                <w:rFonts w:ascii="Times New Roman" w:eastAsia="Times New Roman" w:hAnsi="Times New Roman" w:cs="Times New Roman"/>
                <w:sz w:val="20"/>
              </w:rPr>
              <w:t>Small well (less padding)</w:t>
            </w:r>
          </w:p>
        </w:tc>
      </w:tr>
    </w:tbl>
    <w:p w:rsidR="001D7FA8" w:rsidRDefault="001D7FA8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2416DE" w:rsidRDefault="002416D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2416DE" w:rsidRDefault="002416D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2416DE" w:rsidRDefault="002416D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2416DE" w:rsidRDefault="002416D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2416DE" w:rsidRDefault="002416D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2416DE" w:rsidRDefault="002416D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2416DE" w:rsidRDefault="002416D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2416DE" w:rsidRDefault="002416D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2416DE" w:rsidRDefault="002416D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2416DE" w:rsidRDefault="002416D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2416DE" w:rsidRDefault="002416D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2416DE" w:rsidRDefault="002416D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2416DE" w:rsidRDefault="002416D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2416DE" w:rsidRDefault="002416D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2416DE" w:rsidRDefault="002416D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2416DE" w:rsidRDefault="002416D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2416DE" w:rsidRDefault="002416D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2416DE" w:rsidRDefault="002416D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2416DE" w:rsidRDefault="002416D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2416DE" w:rsidRDefault="002416D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2416DE" w:rsidRDefault="002416D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2416DE" w:rsidRDefault="002416D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2416DE" w:rsidRDefault="002416D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2416DE" w:rsidRDefault="002416D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2416DE" w:rsidRDefault="002416D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2416DE" w:rsidRDefault="002416D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2416DE" w:rsidRDefault="002416D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2416DE" w:rsidRDefault="002416D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2416DE" w:rsidRDefault="002416D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2416DE" w:rsidRDefault="002416D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2416DE" w:rsidRDefault="002416D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2416DE" w:rsidRDefault="002416D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2416DE" w:rsidRDefault="002416D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2416DE" w:rsidRDefault="002416D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2416DE" w:rsidRDefault="002416D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2416DE" w:rsidRDefault="002416D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2416DE" w:rsidRDefault="002416D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2416DE" w:rsidRDefault="002416D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2416DE" w:rsidRDefault="002416D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2416DE" w:rsidRDefault="002416D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2416DE" w:rsidRDefault="002416D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2416DE" w:rsidRDefault="002416D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2416DE" w:rsidRDefault="002416D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2416DE" w:rsidRDefault="002416D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2416DE" w:rsidRDefault="002416D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2416DE" w:rsidRDefault="002416D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2416DE" w:rsidRPr="00950897" w:rsidRDefault="002416DE" w:rsidP="002416DE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</w:pPr>
      <w:r w:rsidRPr="00950897"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  <w:t>TYPOGRAPHY</w:t>
      </w:r>
    </w:p>
    <w:p w:rsidR="002416DE" w:rsidRDefault="002416D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2416DE" w:rsidRDefault="002416D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tbl>
      <w:tblPr>
        <w:tblStyle w:val="TableGridLight"/>
        <w:tblW w:w="11111" w:type="dxa"/>
        <w:tblInd w:w="-905" w:type="dxa"/>
        <w:tblLook w:val="04A0" w:firstRow="1" w:lastRow="0" w:firstColumn="1" w:lastColumn="0" w:noHBand="0" w:noVBand="1"/>
      </w:tblPr>
      <w:tblGrid>
        <w:gridCol w:w="1620"/>
        <w:gridCol w:w="9491"/>
      </w:tblGrid>
      <w:tr w:rsidR="003047F4" w:rsidRPr="002416DE" w:rsidTr="000577FD">
        <w:tc>
          <w:tcPr>
            <w:tcW w:w="1620" w:type="dxa"/>
            <w:hideMark/>
          </w:tcPr>
          <w:p w:rsidR="003047F4" w:rsidRPr="002416DE" w:rsidRDefault="003047F4">
            <w:pPr>
              <w:spacing w:before="300" w:after="300"/>
            </w:pPr>
            <w:r w:rsidRPr="002416DE">
              <w:t>Element/Class</w:t>
            </w:r>
          </w:p>
        </w:tc>
        <w:tc>
          <w:tcPr>
            <w:tcW w:w="9491" w:type="dxa"/>
            <w:hideMark/>
          </w:tcPr>
          <w:p w:rsidR="003047F4" w:rsidRPr="002416DE" w:rsidRDefault="003047F4">
            <w:pPr>
              <w:spacing w:before="300" w:after="300"/>
            </w:pPr>
            <w:r w:rsidRPr="002416DE">
              <w:t>Description</w:t>
            </w:r>
          </w:p>
        </w:tc>
      </w:tr>
      <w:tr w:rsidR="003047F4" w:rsidRPr="002416DE" w:rsidTr="000577FD">
        <w:tc>
          <w:tcPr>
            <w:tcW w:w="1620" w:type="dxa"/>
            <w:hideMark/>
          </w:tcPr>
          <w:p w:rsidR="003047F4" w:rsidRPr="002416DE" w:rsidRDefault="003047F4">
            <w:pPr>
              <w:spacing w:before="300" w:after="300"/>
            </w:pPr>
            <w:r w:rsidRPr="002416DE">
              <w:t>&lt;h1&gt; - &lt;h6&gt;</w:t>
            </w:r>
            <w:r w:rsidRPr="002416DE">
              <w:br/>
              <w:t>or</w:t>
            </w:r>
            <w:r w:rsidRPr="002416DE">
              <w:br/>
              <w:t>.h1 - .h6</w:t>
            </w:r>
          </w:p>
        </w:tc>
        <w:tc>
          <w:tcPr>
            <w:tcW w:w="9491" w:type="dxa"/>
            <w:hideMark/>
          </w:tcPr>
          <w:p w:rsidR="003047F4" w:rsidRPr="002416DE" w:rsidRDefault="003047F4">
            <w:pPr>
              <w:spacing w:before="300" w:after="300"/>
            </w:pPr>
            <w:r w:rsidRPr="002416DE">
              <w:t>h1 - h6 headings</w:t>
            </w:r>
          </w:p>
        </w:tc>
      </w:tr>
      <w:tr w:rsidR="003047F4" w:rsidRPr="002416DE" w:rsidTr="000577FD">
        <w:tc>
          <w:tcPr>
            <w:tcW w:w="1620" w:type="dxa"/>
            <w:hideMark/>
          </w:tcPr>
          <w:p w:rsidR="003047F4" w:rsidRPr="002416DE" w:rsidRDefault="003047F4">
            <w:pPr>
              <w:spacing w:before="300" w:after="300"/>
            </w:pPr>
            <w:r w:rsidRPr="002416DE">
              <w:t>&lt;small&gt;</w:t>
            </w:r>
          </w:p>
        </w:tc>
        <w:tc>
          <w:tcPr>
            <w:tcW w:w="9491" w:type="dxa"/>
            <w:hideMark/>
          </w:tcPr>
          <w:p w:rsidR="003047F4" w:rsidRPr="002416DE" w:rsidRDefault="003047F4">
            <w:pPr>
              <w:spacing w:before="300" w:after="300"/>
            </w:pPr>
            <w:r w:rsidRPr="002416DE">
              <w:t>Creates a lighter, secondary text in any heading</w:t>
            </w:r>
          </w:p>
          <w:p w:rsidR="003047F4" w:rsidRPr="002416DE" w:rsidRDefault="003047F4">
            <w:pPr>
              <w:pStyle w:val="Heading2"/>
              <w:spacing w:before="150" w:after="150"/>
              <w:outlineLvl w:val="1"/>
            </w:pPr>
            <w:r w:rsidRPr="002416DE">
              <w:t>Heading (secondary text)</w:t>
            </w:r>
          </w:p>
        </w:tc>
      </w:tr>
      <w:tr w:rsidR="003047F4" w:rsidRPr="002416DE" w:rsidTr="000577FD">
        <w:tc>
          <w:tcPr>
            <w:tcW w:w="1620" w:type="dxa"/>
            <w:hideMark/>
          </w:tcPr>
          <w:p w:rsidR="003047F4" w:rsidRPr="002416DE" w:rsidRDefault="003047F4">
            <w:r w:rsidRPr="002416DE">
              <w:t>.small</w:t>
            </w:r>
          </w:p>
        </w:tc>
        <w:tc>
          <w:tcPr>
            <w:tcW w:w="9491" w:type="dxa"/>
            <w:hideMark/>
          </w:tcPr>
          <w:p w:rsidR="003047F4" w:rsidRPr="002416DE" w:rsidRDefault="003047F4">
            <w:r w:rsidRPr="002416DE">
              <w:t>Indicates smaller text (set to 85% of the size of the parent): Smaller text</w:t>
            </w:r>
          </w:p>
        </w:tc>
      </w:tr>
      <w:tr w:rsidR="003047F4" w:rsidRPr="002416DE" w:rsidTr="000577FD">
        <w:tc>
          <w:tcPr>
            <w:tcW w:w="1620" w:type="dxa"/>
            <w:hideMark/>
          </w:tcPr>
          <w:p w:rsidR="003047F4" w:rsidRPr="002416DE" w:rsidRDefault="003047F4">
            <w:r w:rsidRPr="002416DE">
              <w:t>.lead</w:t>
            </w:r>
          </w:p>
        </w:tc>
        <w:tc>
          <w:tcPr>
            <w:tcW w:w="9491" w:type="dxa"/>
            <w:hideMark/>
          </w:tcPr>
          <w:p w:rsidR="003047F4" w:rsidRPr="002416DE" w:rsidRDefault="003047F4">
            <w:r w:rsidRPr="002416DE">
              <w:t>Makes a text stand out: Stand out text</w:t>
            </w:r>
          </w:p>
        </w:tc>
      </w:tr>
      <w:tr w:rsidR="003047F4" w:rsidRPr="002416DE" w:rsidTr="000577FD">
        <w:tc>
          <w:tcPr>
            <w:tcW w:w="1620" w:type="dxa"/>
            <w:hideMark/>
          </w:tcPr>
          <w:p w:rsidR="003047F4" w:rsidRPr="002416DE" w:rsidRDefault="003047F4">
            <w:r w:rsidRPr="002416DE">
              <w:t>&lt;mark&gt;</w:t>
            </w:r>
            <w:r w:rsidRPr="002416DE">
              <w:br/>
              <w:t>or</w:t>
            </w:r>
            <w:r w:rsidRPr="002416DE">
              <w:br/>
              <w:t>.mark</w:t>
            </w:r>
          </w:p>
        </w:tc>
        <w:tc>
          <w:tcPr>
            <w:tcW w:w="9491" w:type="dxa"/>
            <w:hideMark/>
          </w:tcPr>
          <w:p w:rsidR="003047F4" w:rsidRPr="002416DE" w:rsidRDefault="003047F4">
            <w:r w:rsidRPr="002416DE">
              <w:t>Highlights text: Highlighted text</w:t>
            </w:r>
          </w:p>
        </w:tc>
      </w:tr>
      <w:tr w:rsidR="003047F4" w:rsidRPr="002416DE" w:rsidTr="000577FD">
        <w:tc>
          <w:tcPr>
            <w:tcW w:w="1620" w:type="dxa"/>
            <w:hideMark/>
          </w:tcPr>
          <w:p w:rsidR="003047F4" w:rsidRPr="002416DE" w:rsidRDefault="003047F4">
            <w:r w:rsidRPr="002416DE">
              <w:t>&lt;del&gt;</w:t>
            </w:r>
          </w:p>
        </w:tc>
        <w:tc>
          <w:tcPr>
            <w:tcW w:w="9491" w:type="dxa"/>
            <w:hideMark/>
          </w:tcPr>
          <w:p w:rsidR="003047F4" w:rsidRPr="002416DE" w:rsidRDefault="003047F4">
            <w:r w:rsidRPr="002416DE">
              <w:t>Indicates deleted text: </w:t>
            </w:r>
            <w:del w:id="0" w:author="Unknown">
              <w:r w:rsidRPr="002416DE">
                <w:delText>Deleted text</w:delText>
              </w:r>
            </w:del>
          </w:p>
        </w:tc>
      </w:tr>
      <w:tr w:rsidR="003047F4" w:rsidRPr="002416DE" w:rsidTr="000577FD">
        <w:tc>
          <w:tcPr>
            <w:tcW w:w="1620" w:type="dxa"/>
            <w:hideMark/>
          </w:tcPr>
          <w:p w:rsidR="003047F4" w:rsidRPr="002416DE" w:rsidRDefault="003047F4">
            <w:r w:rsidRPr="002416DE">
              <w:t>&lt;s&gt;</w:t>
            </w:r>
          </w:p>
        </w:tc>
        <w:tc>
          <w:tcPr>
            <w:tcW w:w="9491" w:type="dxa"/>
            <w:hideMark/>
          </w:tcPr>
          <w:p w:rsidR="003047F4" w:rsidRPr="002416DE" w:rsidRDefault="003047F4">
            <w:r w:rsidRPr="002416DE">
              <w:t>Indicates no longer relevant text: No longer relevant text</w:t>
            </w:r>
          </w:p>
        </w:tc>
      </w:tr>
      <w:tr w:rsidR="003047F4" w:rsidRPr="002416DE" w:rsidTr="000577FD">
        <w:tc>
          <w:tcPr>
            <w:tcW w:w="1620" w:type="dxa"/>
            <w:hideMark/>
          </w:tcPr>
          <w:p w:rsidR="003047F4" w:rsidRPr="002416DE" w:rsidRDefault="003047F4">
            <w:r w:rsidRPr="002416DE">
              <w:t>&lt;ins&gt;</w:t>
            </w:r>
          </w:p>
        </w:tc>
        <w:tc>
          <w:tcPr>
            <w:tcW w:w="9491" w:type="dxa"/>
            <w:hideMark/>
          </w:tcPr>
          <w:p w:rsidR="003047F4" w:rsidRPr="002416DE" w:rsidRDefault="003047F4">
            <w:r w:rsidRPr="002416DE">
              <w:t>Indicates inserted text: </w:t>
            </w:r>
            <w:ins w:id="1" w:author="Unknown">
              <w:r w:rsidRPr="002416DE">
                <w:t>Inserted text</w:t>
              </w:r>
            </w:ins>
          </w:p>
        </w:tc>
      </w:tr>
      <w:tr w:rsidR="003047F4" w:rsidRPr="002416DE" w:rsidTr="000577FD">
        <w:tc>
          <w:tcPr>
            <w:tcW w:w="1620" w:type="dxa"/>
            <w:hideMark/>
          </w:tcPr>
          <w:p w:rsidR="003047F4" w:rsidRPr="002416DE" w:rsidRDefault="003047F4">
            <w:r w:rsidRPr="002416DE">
              <w:t>&lt;u&gt;</w:t>
            </w:r>
          </w:p>
        </w:tc>
        <w:tc>
          <w:tcPr>
            <w:tcW w:w="9491" w:type="dxa"/>
            <w:hideMark/>
          </w:tcPr>
          <w:p w:rsidR="003047F4" w:rsidRPr="002416DE" w:rsidRDefault="003047F4">
            <w:r w:rsidRPr="002416DE">
              <w:t>Indicates underlined text: Underlined text</w:t>
            </w:r>
          </w:p>
        </w:tc>
      </w:tr>
      <w:tr w:rsidR="003047F4" w:rsidRPr="002416DE" w:rsidTr="000577FD">
        <w:tc>
          <w:tcPr>
            <w:tcW w:w="1620" w:type="dxa"/>
            <w:hideMark/>
          </w:tcPr>
          <w:p w:rsidR="003047F4" w:rsidRPr="002416DE" w:rsidRDefault="003047F4">
            <w:r w:rsidRPr="002416DE">
              <w:t>&lt;strong&gt;</w:t>
            </w:r>
          </w:p>
        </w:tc>
        <w:tc>
          <w:tcPr>
            <w:tcW w:w="9491" w:type="dxa"/>
            <w:hideMark/>
          </w:tcPr>
          <w:p w:rsidR="003047F4" w:rsidRPr="002416DE" w:rsidRDefault="003047F4">
            <w:r w:rsidRPr="002416DE">
              <w:t>Indicates bold text: Bold text</w:t>
            </w:r>
          </w:p>
        </w:tc>
      </w:tr>
      <w:tr w:rsidR="003047F4" w:rsidRPr="002416DE" w:rsidTr="000577FD">
        <w:tc>
          <w:tcPr>
            <w:tcW w:w="1620" w:type="dxa"/>
            <w:hideMark/>
          </w:tcPr>
          <w:p w:rsidR="003047F4" w:rsidRPr="002416DE" w:rsidRDefault="003047F4">
            <w:r w:rsidRPr="002416DE">
              <w:t>&lt;em&gt;</w:t>
            </w:r>
          </w:p>
        </w:tc>
        <w:tc>
          <w:tcPr>
            <w:tcW w:w="9491" w:type="dxa"/>
            <w:hideMark/>
          </w:tcPr>
          <w:p w:rsidR="003047F4" w:rsidRPr="002416DE" w:rsidRDefault="003047F4">
            <w:r w:rsidRPr="002416DE">
              <w:t>Indicates italic text: Italic text</w:t>
            </w:r>
          </w:p>
        </w:tc>
      </w:tr>
      <w:tr w:rsidR="003047F4" w:rsidRPr="002416DE" w:rsidTr="000577FD">
        <w:tc>
          <w:tcPr>
            <w:tcW w:w="1620" w:type="dxa"/>
            <w:hideMark/>
          </w:tcPr>
          <w:p w:rsidR="003047F4" w:rsidRPr="002416DE" w:rsidRDefault="003047F4">
            <w:r w:rsidRPr="002416DE">
              <w:t>.text-left</w:t>
            </w:r>
          </w:p>
        </w:tc>
        <w:tc>
          <w:tcPr>
            <w:tcW w:w="9491" w:type="dxa"/>
            <w:hideMark/>
          </w:tcPr>
          <w:p w:rsidR="003047F4" w:rsidRPr="002416DE" w:rsidRDefault="003047F4">
            <w:r w:rsidRPr="002416DE">
              <w:t>Indicates left-aligned text</w:t>
            </w:r>
          </w:p>
        </w:tc>
      </w:tr>
      <w:tr w:rsidR="003047F4" w:rsidRPr="002416DE" w:rsidTr="000577FD">
        <w:tc>
          <w:tcPr>
            <w:tcW w:w="1620" w:type="dxa"/>
            <w:hideMark/>
          </w:tcPr>
          <w:p w:rsidR="003047F4" w:rsidRPr="002416DE" w:rsidRDefault="003047F4">
            <w:r w:rsidRPr="002416DE">
              <w:t>.text-center</w:t>
            </w:r>
          </w:p>
        </w:tc>
        <w:tc>
          <w:tcPr>
            <w:tcW w:w="9491" w:type="dxa"/>
            <w:hideMark/>
          </w:tcPr>
          <w:p w:rsidR="003047F4" w:rsidRPr="002416DE" w:rsidRDefault="003047F4">
            <w:r w:rsidRPr="002416DE">
              <w:t>Indicates center-aligned text</w:t>
            </w:r>
          </w:p>
        </w:tc>
      </w:tr>
      <w:tr w:rsidR="003047F4" w:rsidRPr="002416DE" w:rsidTr="000577FD">
        <w:tc>
          <w:tcPr>
            <w:tcW w:w="1620" w:type="dxa"/>
            <w:hideMark/>
          </w:tcPr>
          <w:p w:rsidR="003047F4" w:rsidRPr="002416DE" w:rsidRDefault="003047F4">
            <w:r w:rsidRPr="002416DE">
              <w:t>.text-right</w:t>
            </w:r>
          </w:p>
        </w:tc>
        <w:tc>
          <w:tcPr>
            <w:tcW w:w="9491" w:type="dxa"/>
            <w:hideMark/>
          </w:tcPr>
          <w:p w:rsidR="003047F4" w:rsidRPr="002416DE" w:rsidRDefault="003047F4">
            <w:r w:rsidRPr="002416DE">
              <w:t>Indicates right-aligned text</w:t>
            </w:r>
          </w:p>
        </w:tc>
      </w:tr>
      <w:tr w:rsidR="003047F4" w:rsidRPr="002416DE" w:rsidTr="000577FD">
        <w:tc>
          <w:tcPr>
            <w:tcW w:w="1620" w:type="dxa"/>
            <w:hideMark/>
          </w:tcPr>
          <w:p w:rsidR="003047F4" w:rsidRPr="002416DE" w:rsidRDefault="003047F4">
            <w:r w:rsidRPr="002416DE">
              <w:t>.text-justify</w:t>
            </w:r>
          </w:p>
        </w:tc>
        <w:tc>
          <w:tcPr>
            <w:tcW w:w="9491" w:type="dxa"/>
            <w:hideMark/>
          </w:tcPr>
          <w:p w:rsidR="003047F4" w:rsidRPr="002416DE" w:rsidRDefault="003047F4">
            <w:r w:rsidRPr="002416DE">
              <w:t>Indicates justified text</w:t>
            </w:r>
          </w:p>
        </w:tc>
      </w:tr>
      <w:tr w:rsidR="003047F4" w:rsidRPr="002416DE" w:rsidTr="000577FD">
        <w:tc>
          <w:tcPr>
            <w:tcW w:w="1620" w:type="dxa"/>
            <w:hideMark/>
          </w:tcPr>
          <w:p w:rsidR="003047F4" w:rsidRPr="002416DE" w:rsidRDefault="003047F4">
            <w:r w:rsidRPr="002416DE">
              <w:t>.text-nowrap</w:t>
            </w:r>
          </w:p>
        </w:tc>
        <w:tc>
          <w:tcPr>
            <w:tcW w:w="9491" w:type="dxa"/>
            <w:hideMark/>
          </w:tcPr>
          <w:p w:rsidR="003047F4" w:rsidRPr="002416DE" w:rsidRDefault="003047F4">
            <w:r w:rsidRPr="002416DE">
              <w:t>Indicates no wrap text</w:t>
            </w:r>
          </w:p>
        </w:tc>
      </w:tr>
      <w:tr w:rsidR="003047F4" w:rsidRPr="002416DE" w:rsidTr="000577FD">
        <w:tc>
          <w:tcPr>
            <w:tcW w:w="1620" w:type="dxa"/>
            <w:hideMark/>
          </w:tcPr>
          <w:p w:rsidR="003047F4" w:rsidRPr="002416DE" w:rsidRDefault="003047F4">
            <w:r w:rsidRPr="002416DE">
              <w:t>.text-lowercase</w:t>
            </w:r>
          </w:p>
        </w:tc>
        <w:tc>
          <w:tcPr>
            <w:tcW w:w="9491" w:type="dxa"/>
            <w:hideMark/>
          </w:tcPr>
          <w:p w:rsidR="003047F4" w:rsidRPr="002416DE" w:rsidRDefault="003047F4">
            <w:r w:rsidRPr="002416DE">
              <w:t>Indicates lowercased text: lowercased text</w:t>
            </w:r>
          </w:p>
        </w:tc>
      </w:tr>
      <w:tr w:rsidR="003047F4" w:rsidRPr="002416DE" w:rsidTr="000577FD">
        <w:tc>
          <w:tcPr>
            <w:tcW w:w="1620" w:type="dxa"/>
            <w:hideMark/>
          </w:tcPr>
          <w:p w:rsidR="003047F4" w:rsidRPr="002416DE" w:rsidRDefault="003047F4">
            <w:r w:rsidRPr="002416DE">
              <w:t>.text-uppercase</w:t>
            </w:r>
          </w:p>
        </w:tc>
        <w:tc>
          <w:tcPr>
            <w:tcW w:w="9491" w:type="dxa"/>
            <w:hideMark/>
          </w:tcPr>
          <w:p w:rsidR="003047F4" w:rsidRPr="002416DE" w:rsidRDefault="003047F4">
            <w:r w:rsidRPr="002416DE">
              <w:t>Indicates uppercased text: UPPERCASED TEXT</w:t>
            </w:r>
          </w:p>
        </w:tc>
      </w:tr>
      <w:tr w:rsidR="003047F4" w:rsidRPr="002416DE" w:rsidTr="000577FD">
        <w:tc>
          <w:tcPr>
            <w:tcW w:w="1620" w:type="dxa"/>
            <w:hideMark/>
          </w:tcPr>
          <w:p w:rsidR="003047F4" w:rsidRPr="002416DE" w:rsidRDefault="003047F4">
            <w:r w:rsidRPr="002416DE">
              <w:t>.text-capitalize</w:t>
            </w:r>
          </w:p>
        </w:tc>
        <w:tc>
          <w:tcPr>
            <w:tcW w:w="9491" w:type="dxa"/>
            <w:hideMark/>
          </w:tcPr>
          <w:p w:rsidR="003047F4" w:rsidRPr="002416DE" w:rsidRDefault="003047F4">
            <w:r w:rsidRPr="002416DE">
              <w:t>Indicates capitalized text: Capitalized Text</w:t>
            </w:r>
          </w:p>
        </w:tc>
      </w:tr>
      <w:tr w:rsidR="003047F4" w:rsidRPr="002416DE" w:rsidTr="000577FD">
        <w:tc>
          <w:tcPr>
            <w:tcW w:w="1620" w:type="dxa"/>
            <w:hideMark/>
          </w:tcPr>
          <w:p w:rsidR="003047F4" w:rsidRPr="002416DE" w:rsidRDefault="003047F4">
            <w:r w:rsidRPr="002416DE">
              <w:t>&lt;abbr&gt;</w:t>
            </w:r>
          </w:p>
        </w:tc>
        <w:tc>
          <w:tcPr>
            <w:tcW w:w="9491" w:type="dxa"/>
            <w:hideMark/>
          </w:tcPr>
          <w:p w:rsidR="003047F4" w:rsidRPr="002416DE" w:rsidRDefault="003047F4">
            <w:r w:rsidRPr="002416DE">
              <w:t>The &lt;abbr&gt; element indicates an abbreviation or acronym. Abbreviations with a title attribute have a dotted bottom border and a help cursor on hover, providing additional context on hover.</w:t>
            </w:r>
          </w:p>
        </w:tc>
      </w:tr>
      <w:tr w:rsidR="003047F4" w:rsidRPr="002416DE" w:rsidTr="000577FD">
        <w:tc>
          <w:tcPr>
            <w:tcW w:w="1620" w:type="dxa"/>
            <w:hideMark/>
          </w:tcPr>
          <w:p w:rsidR="003047F4" w:rsidRPr="002416DE" w:rsidRDefault="003047F4">
            <w:r w:rsidRPr="002416DE">
              <w:t>.initialism</w:t>
            </w:r>
          </w:p>
        </w:tc>
        <w:tc>
          <w:tcPr>
            <w:tcW w:w="9491" w:type="dxa"/>
            <w:hideMark/>
          </w:tcPr>
          <w:p w:rsidR="003047F4" w:rsidRPr="002416DE" w:rsidRDefault="003047F4">
            <w:r w:rsidRPr="002416DE">
              <w:t>Displays the text inside the &lt;abbr&gt; element in a slightly smaller font size</w:t>
            </w:r>
          </w:p>
        </w:tc>
      </w:tr>
      <w:tr w:rsidR="003047F4" w:rsidRPr="002416DE" w:rsidTr="000577FD">
        <w:tc>
          <w:tcPr>
            <w:tcW w:w="1620" w:type="dxa"/>
            <w:hideMark/>
          </w:tcPr>
          <w:p w:rsidR="003047F4" w:rsidRPr="002416DE" w:rsidRDefault="003047F4">
            <w:r w:rsidRPr="002416DE">
              <w:t>&lt;address&gt;</w:t>
            </w:r>
          </w:p>
        </w:tc>
        <w:tc>
          <w:tcPr>
            <w:tcW w:w="9491" w:type="dxa"/>
            <w:hideMark/>
          </w:tcPr>
          <w:p w:rsidR="003047F4" w:rsidRPr="002416DE" w:rsidRDefault="003047F4">
            <w:r w:rsidRPr="002416DE">
              <w:t>Presents contact information</w:t>
            </w:r>
          </w:p>
        </w:tc>
      </w:tr>
      <w:tr w:rsidR="003047F4" w:rsidRPr="002416DE" w:rsidTr="000577FD">
        <w:tc>
          <w:tcPr>
            <w:tcW w:w="1620" w:type="dxa"/>
            <w:hideMark/>
          </w:tcPr>
          <w:p w:rsidR="003047F4" w:rsidRPr="002416DE" w:rsidRDefault="003047F4">
            <w:r w:rsidRPr="002416DE">
              <w:t>&lt;blockquote&gt;</w:t>
            </w:r>
          </w:p>
        </w:tc>
        <w:tc>
          <w:tcPr>
            <w:tcW w:w="9491" w:type="dxa"/>
            <w:hideMark/>
          </w:tcPr>
          <w:p w:rsidR="003047F4" w:rsidRPr="002416DE" w:rsidRDefault="003047F4">
            <w:r w:rsidRPr="002416DE">
              <w:t>Indicates blocks of content from another source</w:t>
            </w:r>
          </w:p>
        </w:tc>
      </w:tr>
      <w:tr w:rsidR="003047F4" w:rsidRPr="002416DE" w:rsidTr="000577FD">
        <w:tc>
          <w:tcPr>
            <w:tcW w:w="1620" w:type="dxa"/>
            <w:hideMark/>
          </w:tcPr>
          <w:p w:rsidR="003047F4" w:rsidRPr="002416DE" w:rsidRDefault="003047F4">
            <w:r w:rsidRPr="002416DE">
              <w:t>.blockquote-reverse</w:t>
            </w:r>
          </w:p>
        </w:tc>
        <w:tc>
          <w:tcPr>
            <w:tcW w:w="9491" w:type="dxa"/>
            <w:hideMark/>
          </w:tcPr>
          <w:p w:rsidR="003047F4" w:rsidRPr="002416DE" w:rsidRDefault="003047F4">
            <w:r w:rsidRPr="002416DE">
              <w:t>Indicates a blockquote with right-aligned content</w:t>
            </w:r>
          </w:p>
        </w:tc>
      </w:tr>
      <w:tr w:rsidR="003047F4" w:rsidRPr="002416DE" w:rsidTr="000577FD">
        <w:tc>
          <w:tcPr>
            <w:tcW w:w="1620" w:type="dxa"/>
            <w:hideMark/>
          </w:tcPr>
          <w:p w:rsidR="003047F4" w:rsidRPr="002416DE" w:rsidRDefault="003047F4">
            <w:r w:rsidRPr="002416DE">
              <w:t>&lt;ul&gt;</w:t>
            </w:r>
          </w:p>
        </w:tc>
        <w:tc>
          <w:tcPr>
            <w:tcW w:w="9491" w:type="dxa"/>
            <w:hideMark/>
          </w:tcPr>
          <w:p w:rsidR="003047F4" w:rsidRPr="002416DE" w:rsidRDefault="003047F4">
            <w:r w:rsidRPr="002416DE">
              <w:t>Indicates an unordered list</w:t>
            </w:r>
          </w:p>
        </w:tc>
      </w:tr>
      <w:tr w:rsidR="003047F4" w:rsidRPr="002416DE" w:rsidTr="000577FD">
        <w:tc>
          <w:tcPr>
            <w:tcW w:w="1620" w:type="dxa"/>
            <w:hideMark/>
          </w:tcPr>
          <w:p w:rsidR="003047F4" w:rsidRPr="002416DE" w:rsidRDefault="003047F4">
            <w:r w:rsidRPr="002416DE">
              <w:t>&lt;ol&gt;</w:t>
            </w:r>
          </w:p>
        </w:tc>
        <w:tc>
          <w:tcPr>
            <w:tcW w:w="9491" w:type="dxa"/>
            <w:hideMark/>
          </w:tcPr>
          <w:p w:rsidR="003047F4" w:rsidRPr="002416DE" w:rsidRDefault="003047F4">
            <w:r w:rsidRPr="002416DE">
              <w:t>Indicates an ordered list</w:t>
            </w:r>
          </w:p>
        </w:tc>
      </w:tr>
      <w:tr w:rsidR="003047F4" w:rsidRPr="002416DE" w:rsidTr="000577FD">
        <w:tc>
          <w:tcPr>
            <w:tcW w:w="1620" w:type="dxa"/>
            <w:hideMark/>
          </w:tcPr>
          <w:p w:rsidR="003047F4" w:rsidRPr="002416DE" w:rsidRDefault="003047F4">
            <w:r w:rsidRPr="002416DE">
              <w:t>.list-unstyled</w:t>
            </w:r>
          </w:p>
        </w:tc>
        <w:tc>
          <w:tcPr>
            <w:tcW w:w="9491" w:type="dxa"/>
            <w:hideMark/>
          </w:tcPr>
          <w:p w:rsidR="003047F4" w:rsidRPr="002416DE" w:rsidRDefault="003047F4">
            <w:r w:rsidRPr="002416DE">
              <w:t>Removes the default list-style and left margin on list items (works on both &lt;ul&gt; and &lt;ol&gt;). This class only applies to immediate children list items (to remove the default list-style from any nested lists, apply this class to any nested lists as well)</w:t>
            </w:r>
          </w:p>
        </w:tc>
      </w:tr>
      <w:tr w:rsidR="003047F4" w:rsidRPr="002416DE" w:rsidTr="000577FD">
        <w:tc>
          <w:tcPr>
            <w:tcW w:w="1620" w:type="dxa"/>
            <w:hideMark/>
          </w:tcPr>
          <w:p w:rsidR="003047F4" w:rsidRPr="002416DE" w:rsidRDefault="003047F4">
            <w:r w:rsidRPr="002416DE">
              <w:t>.list-inline</w:t>
            </w:r>
          </w:p>
        </w:tc>
        <w:tc>
          <w:tcPr>
            <w:tcW w:w="9491" w:type="dxa"/>
            <w:hideMark/>
          </w:tcPr>
          <w:p w:rsidR="003047F4" w:rsidRPr="002416DE" w:rsidRDefault="003047F4">
            <w:r w:rsidRPr="002416DE">
              <w:t>Places all list items on a single line</w:t>
            </w:r>
          </w:p>
        </w:tc>
      </w:tr>
      <w:tr w:rsidR="003047F4" w:rsidRPr="002416DE" w:rsidTr="000577FD">
        <w:tc>
          <w:tcPr>
            <w:tcW w:w="1620" w:type="dxa"/>
            <w:hideMark/>
          </w:tcPr>
          <w:p w:rsidR="003047F4" w:rsidRPr="002416DE" w:rsidRDefault="003047F4">
            <w:r w:rsidRPr="002416DE">
              <w:t>&lt;dl&gt;</w:t>
            </w:r>
          </w:p>
        </w:tc>
        <w:tc>
          <w:tcPr>
            <w:tcW w:w="9491" w:type="dxa"/>
            <w:hideMark/>
          </w:tcPr>
          <w:p w:rsidR="003047F4" w:rsidRPr="002416DE" w:rsidRDefault="003047F4">
            <w:r w:rsidRPr="002416DE">
              <w:t>Indicates a description list</w:t>
            </w:r>
          </w:p>
        </w:tc>
      </w:tr>
      <w:tr w:rsidR="003047F4" w:rsidRPr="002416DE" w:rsidTr="000577FD">
        <w:tc>
          <w:tcPr>
            <w:tcW w:w="1620" w:type="dxa"/>
            <w:hideMark/>
          </w:tcPr>
          <w:p w:rsidR="003047F4" w:rsidRPr="002416DE" w:rsidRDefault="003047F4">
            <w:r w:rsidRPr="002416DE">
              <w:t>.dl-horizontal</w:t>
            </w:r>
          </w:p>
        </w:tc>
        <w:tc>
          <w:tcPr>
            <w:tcW w:w="9491" w:type="dxa"/>
            <w:hideMark/>
          </w:tcPr>
          <w:p w:rsidR="003047F4" w:rsidRPr="002416DE" w:rsidRDefault="003047F4">
            <w:r w:rsidRPr="002416DE">
              <w:t>Lines up the terms and descriptions in the &lt;dl&gt; element side-by-side. Starts off like default &lt;dl&gt;s, but when the browser window expands, it will line up side-by-side</w:t>
            </w:r>
          </w:p>
        </w:tc>
      </w:tr>
    </w:tbl>
    <w:p w:rsidR="002416DE" w:rsidRDefault="002416D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A75BF0" w:rsidRDefault="00A75BF0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A75BF0" w:rsidRDefault="00A75BF0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A75BF0" w:rsidRDefault="00A75BF0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:rsidR="00A75BF0" w:rsidRPr="00A75BF0" w:rsidRDefault="00A75BF0" w:rsidP="00A75BF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32"/>
          <w:szCs w:val="32"/>
        </w:rPr>
      </w:pPr>
      <w:r w:rsidRPr="00A75BF0">
        <w:rPr>
          <w:rFonts w:ascii="Segoe UI" w:hAnsi="Segoe UI" w:cs="Segoe UI"/>
          <w:b/>
          <w:bCs/>
          <w:color w:val="000000"/>
          <w:sz w:val="32"/>
          <w:szCs w:val="32"/>
        </w:rPr>
        <w:t>Button Classes</w:t>
      </w:r>
    </w:p>
    <w:p w:rsidR="00A75BF0" w:rsidRPr="00A75BF0" w:rsidRDefault="00A75BF0" w:rsidP="00A75BF0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16"/>
          <w:szCs w:val="16"/>
        </w:rPr>
      </w:pPr>
      <w:r w:rsidRPr="00A75BF0">
        <w:rPr>
          <w:rFonts w:ascii="Verdana" w:hAnsi="Verdana"/>
          <w:color w:val="000000"/>
          <w:sz w:val="16"/>
          <w:szCs w:val="16"/>
        </w:rPr>
        <w:t>The classes below can be used to style any &lt;a&gt;, &lt;button&gt;, or &lt;input&gt; element:</w:t>
      </w:r>
    </w:p>
    <w:tbl>
      <w:tblPr>
        <w:tblStyle w:val="TableGridLight"/>
        <w:tblW w:w="10890" w:type="dxa"/>
        <w:tblInd w:w="-815" w:type="dxa"/>
        <w:tblLook w:val="04A0" w:firstRow="1" w:lastRow="0" w:firstColumn="1" w:lastColumn="0" w:noHBand="0" w:noVBand="1"/>
      </w:tblPr>
      <w:tblGrid>
        <w:gridCol w:w="1748"/>
        <w:gridCol w:w="9142"/>
      </w:tblGrid>
      <w:tr w:rsidR="00975049" w:rsidRPr="00A75BF0" w:rsidTr="00C62ED8">
        <w:trPr>
          <w:trHeight w:val="593"/>
        </w:trPr>
        <w:tc>
          <w:tcPr>
            <w:tcW w:w="1748" w:type="dxa"/>
            <w:hideMark/>
          </w:tcPr>
          <w:p w:rsidR="00975049" w:rsidRPr="00A75BF0" w:rsidRDefault="00975049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 w:rsidRPr="00A75BF0"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Class</w:t>
            </w:r>
          </w:p>
        </w:tc>
        <w:tc>
          <w:tcPr>
            <w:tcW w:w="9142" w:type="dxa"/>
            <w:hideMark/>
          </w:tcPr>
          <w:p w:rsidR="00975049" w:rsidRPr="00A75BF0" w:rsidRDefault="00975049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 w:rsidRPr="00A75BF0"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975049" w:rsidRPr="00A75BF0" w:rsidTr="00B65AFE">
        <w:tc>
          <w:tcPr>
            <w:tcW w:w="1748" w:type="dxa"/>
            <w:hideMark/>
          </w:tcPr>
          <w:p w:rsidR="00975049" w:rsidRPr="00A75BF0" w:rsidRDefault="00975049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A75BF0">
              <w:rPr>
                <w:rFonts w:ascii="Verdana" w:hAnsi="Verdana"/>
                <w:color w:val="000000"/>
                <w:sz w:val="16"/>
                <w:szCs w:val="16"/>
              </w:rPr>
              <w:t>.btn</w:t>
            </w:r>
          </w:p>
        </w:tc>
        <w:tc>
          <w:tcPr>
            <w:tcW w:w="9142" w:type="dxa"/>
            <w:hideMark/>
          </w:tcPr>
          <w:p w:rsidR="00975049" w:rsidRPr="00A75BF0" w:rsidRDefault="00975049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A75BF0">
              <w:rPr>
                <w:rFonts w:ascii="Verdana" w:hAnsi="Verdana"/>
                <w:color w:val="000000"/>
                <w:sz w:val="16"/>
                <w:szCs w:val="16"/>
              </w:rPr>
              <w:t>Adds basic styling to any button</w:t>
            </w:r>
          </w:p>
        </w:tc>
      </w:tr>
      <w:tr w:rsidR="00975049" w:rsidRPr="00A75BF0" w:rsidTr="00B65AFE">
        <w:tc>
          <w:tcPr>
            <w:tcW w:w="1748" w:type="dxa"/>
            <w:hideMark/>
          </w:tcPr>
          <w:p w:rsidR="00975049" w:rsidRPr="00A75BF0" w:rsidRDefault="00975049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A75BF0">
              <w:rPr>
                <w:rFonts w:ascii="Verdana" w:hAnsi="Verdana"/>
                <w:color w:val="000000"/>
                <w:sz w:val="16"/>
                <w:szCs w:val="16"/>
              </w:rPr>
              <w:t>.btn-default</w:t>
            </w:r>
          </w:p>
        </w:tc>
        <w:tc>
          <w:tcPr>
            <w:tcW w:w="9142" w:type="dxa"/>
            <w:hideMark/>
          </w:tcPr>
          <w:p w:rsidR="00975049" w:rsidRPr="00A75BF0" w:rsidRDefault="00975049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A75BF0">
              <w:rPr>
                <w:rFonts w:ascii="Verdana" w:hAnsi="Verdana"/>
                <w:color w:val="000000"/>
                <w:sz w:val="16"/>
                <w:szCs w:val="16"/>
              </w:rPr>
              <w:t>Indicates a default/standard button</w:t>
            </w:r>
          </w:p>
        </w:tc>
      </w:tr>
      <w:tr w:rsidR="00975049" w:rsidRPr="00A75BF0" w:rsidTr="00B65AFE">
        <w:tc>
          <w:tcPr>
            <w:tcW w:w="1748" w:type="dxa"/>
            <w:hideMark/>
          </w:tcPr>
          <w:p w:rsidR="00975049" w:rsidRPr="00A75BF0" w:rsidRDefault="00975049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A75BF0">
              <w:rPr>
                <w:rFonts w:ascii="Verdana" w:hAnsi="Verdana"/>
                <w:color w:val="000000"/>
                <w:sz w:val="16"/>
                <w:szCs w:val="16"/>
              </w:rPr>
              <w:t>.btn-primary</w:t>
            </w:r>
          </w:p>
        </w:tc>
        <w:tc>
          <w:tcPr>
            <w:tcW w:w="9142" w:type="dxa"/>
            <w:hideMark/>
          </w:tcPr>
          <w:p w:rsidR="00975049" w:rsidRPr="00A75BF0" w:rsidRDefault="00975049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A75BF0">
              <w:rPr>
                <w:rFonts w:ascii="Verdana" w:hAnsi="Verdana"/>
                <w:color w:val="000000"/>
                <w:sz w:val="16"/>
                <w:szCs w:val="16"/>
              </w:rPr>
              <w:t>Provides extra visual weight and identifies the primary action in a set of buttons</w:t>
            </w:r>
          </w:p>
        </w:tc>
      </w:tr>
      <w:tr w:rsidR="00975049" w:rsidRPr="00A75BF0" w:rsidTr="00AF54C6">
        <w:tc>
          <w:tcPr>
            <w:tcW w:w="1748" w:type="dxa"/>
            <w:hideMark/>
          </w:tcPr>
          <w:p w:rsidR="00975049" w:rsidRPr="00A75BF0" w:rsidRDefault="00975049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A75BF0">
              <w:rPr>
                <w:rFonts w:ascii="Verdana" w:hAnsi="Verdana"/>
                <w:color w:val="000000"/>
                <w:sz w:val="16"/>
                <w:szCs w:val="16"/>
              </w:rPr>
              <w:t>.btn-success</w:t>
            </w:r>
          </w:p>
        </w:tc>
        <w:tc>
          <w:tcPr>
            <w:tcW w:w="8496" w:type="dxa"/>
            <w:hideMark/>
          </w:tcPr>
          <w:p w:rsidR="00975049" w:rsidRPr="00A75BF0" w:rsidRDefault="00975049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A75BF0">
              <w:rPr>
                <w:rFonts w:ascii="Verdana" w:hAnsi="Verdana"/>
                <w:color w:val="000000"/>
                <w:sz w:val="16"/>
                <w:szCs w:val="16"/>
              </w:rPr>
              <w:t>Indicates a successful or positive action</w:t>
            </w:r>
          </w:p>
        </w:tc>
      </w:tr>
      <w:tr w:rsidR="00975049" w:rsidRPr="00A75BF0" w:rsidTr="00AF54C6">
        <w:tc>
          <w:tcPr>
            <w:tcW w:w="1748" w:type="dxa"/>
            <w:hideMark/>
          </w:tcPr>
          <w:p w:rsidR="00975049" w:rsidRPr="00A75BF0" w:rsidRDefault="00975049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A75BF0">
              <w:rPr>
                <w:rFonts w:ascii="Verdana" w:hAnsi="Verdana"/>
                <w:color w:val="000000"/>
                <w:sz w:val="16"/>
                <w:szCs w:val="16"/>
              </w:rPr>
              <w:t>.btn-info</w:t>
            </w:r>
          </w:p>
        </w:tc>
        <w:tc>
          <w:tcPr>
            <w:tcW w:w="8496" w:type="dxa"/>
            <w:hideMark/>
          </w:tcPr>
          <w:p w:rsidR="00975049" w:rsidRPr="00A75BF0" w:rsidRDefault="00975049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A75BF0">
              <w:rPr>
                <w:rFonts w:ascii="Verdana" w:hAnsi="Verdana"/>
                <w:color w:val="000000"/>
                <w:sz w:val="16"/>
                <w:szCs w:val="16"/>
              </w:rPr>
              <w:t>Contextual button for informational alert messages</w:t>
            </w:r>
          </w:p>
        </w:tc>
      </w:tr>
      <w:tr w:rsidR="00975049" w:rsidRPr="00A75BF0" w:rsidTr="00AF54C6">
        <w:tc>
          <w:tcPr>
            <w:tcW w:w="1748" w:type="dxa"/>
            <w:hideMark/>
          </w:tcPr>
          <w:p w:rsidR="00975049" w:rsidRPr="00A75BF0" w:rsidRDefault="00975049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A75BF0">
              <w:rPr>
                <w:rFonts w:ascii="Verdana" w:hAnsi="Verdana"/>
                <w:color w:val="000000"/>
                <w:sz w:val="16"/>
                <w:szCs w:val="16"/>
              </w:rPr>
              <w:t>.btn-warning</w:t>
            </w:r>
          </w:p>
        </w:tc>
        <w:tc>
          <w:tcPr>
            <w:tcW w:w="8496" w:type="dxa"/>
            <w:hideMark/>
          </w:tcPr>
          <w:p w:rsidR="00975049" w:rsidRPr="00A75BF0" w:rsidRDefault="00975049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A75BF0">
              <w:rPr>
                <w:rFonts w:ascii="Verdana" w:hAnsi="Verdana"/>
                <w:color w:val="000000"/>
                <w:sz w:val="16"/>
                <w:szCs w:val="16"/>
              </w:rPr>
              <w:t>Indicates caution should be taken with this action</w:t>
            </w:r>
          </w:p>
        </w:tc>
      </w:tr>
      <w:tr w:rsidR="00975049" w:rsidRPr="00A75BF0" w:rsidTr="00AF54C6">
        <w:tc>
          <w:tcPr>
            <w:tcW w:w="1748" w:type="dxa"/>
            <w:hideMark/>
          </w:tcPr>
          <w:p w:rsidR="00975049" w:rsidRPr="00A75BF0" w:rsidRDefault="00975049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A75BF0">
              <w:rPr>
                <w:rFonts w:ascii="Verdana" w:hAnsi="Verdana"/>
                <w:color w:val="000000"/>
                <w:sz w:val="16"/>
                <w:szCs w:val="16"/>
              </w:rPr>
              <w:t>.btn-danger</w:t>
            </w:r>
          </w:p>
        </w:tc>
        <w:tc>
          <w:tcPr>
            <w:tcW w:w="8496" w:type="dxa"/>
            <w:hideMark/>
          </w:tcPr>
          <w:p w:rsidR="00975049" w:rsidRPr="00A75BF0" w:rsidRDefault="00975049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A75BF0">
              <w:rPr>
                <w:rFonts w:ascii="Verdana" w:hAnsi="Verdana"/>
                <w:color w:val="000000"/>
                <w:sz w:val="16"/>
                <w:szCs w:val="16"/>
              </w:rPr>
              <w:t>Indicates a dangerous or potentially negative action</w:t>
            </w:r>
          </w:p>
        </w:tc>
      </w:tr>
      <w:tr w:rsidR="00975049" w:rsidRPr="00A75BF0" w:rsidTr="00AF54C6">
        <w:tc>
          <w:tcPr>
            <w:tcW w:w="1748" w:type="dxa"/>
            <w:hideMark/>
          </w:tcPr>
          <w:p w:rsidR="00975049" w:rsidRPr="00A75BF0" w:rsidRDefault="00975049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A75BF0">
              <w:rPr>
                <w:rFonts w:ascii="Verdana" w:hAnsi="Verdana"/>
                <w:color w:val="000000"/>
                <w:sz w:val="16"/>
                <w:szCs w:val="16"/>
              </w:rPr>
              <w:t>.btn-link</w:t>
            </w:r>
          </w:p>
        </w:tc>
        <w:tc>
          <w:tcPr>
            <w:tcW w:w="8496" w:type="dxa"/>
            <w:hideMark/>
          </w:tcPr>
          <w:p w:rsidR="00975049" w:rsidRPr="00A75BF0" w:rsidRDefault="00975049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A75BF0">
              <w:rPr>
                <w:rFonts w:ascii="Verdana" w:hAnsi="Verdana"/>
                <w:color w:val="000000"/>
                <w:sz w:val="16"/>
                <w:szCs w:val="16"/>
              </w:rPr>
              <w:t>Makes a button look like a link (will still have button behavior)</w:t>
            </w:r>
          </w:p>
        </w:tc>
      </w:tr>
      <w:tr w:rsidR="00975049" w:rsidRPr="00A75BF0" w:rsidTr="00AF54C6">
        <w:tc>
          <w:tcPr>
            <w:tcW w:w="1748" w:type="dxa"/>
            <w:hideMark/>
          </w:tcPr>
          <w:p w:rsidR="00975049" w:rsidRPr="00A75BF0" w:rsidRDefault="00975049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A75BF0">
              <w:rPr>
                <w:rFonts w:ascii="Verdana" w:hAnsi="Verdana"/>
                <w:color w:val="000000"/>
                <w:sz w:val="16"/>
                <w:szCs w:val="16"/>
              </w:rPr>
              <w:t>.btn-lg</w:t>
            </w:r>
          </w:p>
        </w:tc>
        <w:tc>
          <w:tcPr>
            <w:tcW w:w="8496" w:type="dxa"/>
            <w:hideMark/>
          </w:tcPr>
          <w:p w:rsidR="00975049" w:rsidRPr="00A75BF0" w:rsidRDefault="00975049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A75BF0">
              <w:rPr>
                <w:rFonts w:ascii="Verdana" w:hAnsi="Verdana"/>
                <w:color w:val="000000"/>
                <w:sz w:val="16"/>
                <w:szCs w:val="16"/>
              </w:rPr>
              <w:t>Makes a large button</w:t>
            </w:r>
          </w:p>
        </w:tc>
      </w:tr>
      <w:tr w:rsidR="00975049" w:rsidRPr="00A75BF0" w:rsidTr="00AF54C6">
        <w:tc>
          <w:tcPr>
            <w:tcW w:w="1748" w:type="dxa"/>
            <w:hideMark/>
          </w:tcPr>
          <w:p w:rsidR="00975049" w:rsidRPr="00A75BF0" w:rsidRDefault="00975049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A75BF0">
              <w:rPr>
                <w:rFonts w:ascii="Verdana" w:hAnsi="Verdana"/>
                <w:color w:val="000000"/>
                <w:sz w:val="16"/>
                <w:szCs w:val="16"/>
              </w:rPr>
              <w:t>.btn-sm</w:t>
            </w:r>
          </w:p>
        </w:tc>
        <w:tc>
          <w:tcPr>
            <w:tcW w:w="7776" w:type="dxa"/>
            <w:hideMark/>
          </w:tcPr>
          <w:p w:rsidR="00975049" w:rsidRDefault="00975049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A75BF0">
              <w:rPr>
                <w:rFonts w:ascii="Verdana" w:hAnsi="Verdana"/>
                <w:color w:val="000000"/>
                <w:sz w:val="16"/>
                <w:szCs w:val="16"/>
              </w:rPr>
              <w:t>Makes a small button</w:t>
            </w:r>
          </w:p>
          <w:p w:rsidR="00AF54C6" w:rsidRPr="00A75BF0" w:rsidRDefault="00AF54C6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975049" w:rsidRPr="00A75BF0" w:rsidTr="00AF54C6">
        <w:tc>
          <w:tcPr>
            <w:tcW w:w="1748" w:type="dxa"/>
            <w:hideMark/>
          </w:tcPr>
          <w:p w:rsidR="00975049" w:rsidRPr="00A75BF0" w:rsidRDefault="00975049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A75BF0">
              <w:rPr>
                <w:rFonts w:ascii="Verdana" w:hAnsi="Verdana"/>
                <w:color w:val="000000"/>
                <w:sz w:val="16"/>
                <w:szCs w:val="16"/>
              </w:rPr>
              <w:t>.btn-xs</w:t>
            </w:r>
          </w:p>
        </w:tc>
        <w:tc>
          <w:tcPr>
            <w:tcW w:w="8496" w:type="dxa"/>
            <w:hideMark/>
          </w:tcPr>
          <w:p w:rsidR="00975049" w:rsidRPr="00A75BF0" w:rsidRDefault="00975049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A75BF0">
              <w:rPr>
                <w:rFonts w:ascii="Verdana" w:hAnsi="Verdana"/>
                <w:color w:val="000000"/>
                <w:sz w:val="16"/>
                <w:szCs w:val="16"/>
              </w:rPr>
              <w:t>Makes an extra small button</w:t>
            </w:r>
          </w:p>
        </w:tc>
      </w:tr>
      <w:tr w:rsidR="00975049" w:rsidRPr="00A75BF0" w:rsidTr="00AF54C6">
        <w:tc>
          <w:tcPr>
            <w:tcW w:w="1748" w:type="dxa"/>
            <w:hideMark/>
          </w:tcPr>
          <w:p w:rsidR="00975049" w:rsidRPr="00A75BF0" w:rsidRDefault="00975049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A75BF0">
              <w:rPr>
                <w:rFonts w:ascii="Verdana" w:hAnsi="Verdana"/>
                <w:color w:val="000000"/>
                <w:sz w:val="16"/>
                <w:szCs w:val="16"/>
              </w:rPr>
              <w:t>.btn-block</w:t>
            </w:r>
          </w:p>
        </w:tc>
        <w:tc>
          <w:tcPr>
            <w:tcW w:w="8496" w:type="dxa"/>
            <w:hideMark/>
          </w:tcPr>
          <w:p w:rsidR="00975049" w:rsidRPr="00A75BF0" w:rsidRDefault="00975049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A75BF0">
              <w:rPr>
                <w:rFonts w:ascii="Verdana" w:hAnsi="Verdana"/>
                <w:color w:val="000000"/>
                <w:sz w:val="16"/>
                <w:szCs w:val="16"/>
              </w:rPr>
              <w:t>Makes a block-level button (spans the full width of the parent element)</w:t>
            </w:r>
          </w:p>
        </w:tc>
      </w:tr>
      <w:tr w:rsidR="00975049" w:rsidRPr="00A75BF0" w:rsidTr="00AF54C6">
        <w:tc>
          <w:tcPr>
            <w:tcW w:w="1748" w:type="dxa"/>
            <w:hideMark/>
          </w:tcPr>
          <w:p w:rsidR="00975049" w:rsidRPr="00A75BF0" w:rsidRDefault="00975049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A75BF0">
              <w:rPr>
                <w:rFonts w:ascii="Verdana" w:hAnsi="Verdana"/>
                <w:color w:val="000000"/>
                <w:sz w:val="16"/>
                <w:szCs w:val="16"/>
              </w:rPr>
              <w:t>.active</w:t>
            </w:r>
          </w:p>
        </w:tc>
        <w:tc>
          <w:tcPr>
            <w:tcW w:w="8496" w:type="dxa"/>
            <w:hideMark/>
          </w:tcPr>
          <w:p w:rsidR="00975049" w:rsidRPr="00A75BF0" w:rsidRDefault="00975049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A75BF0">
              <w:rPr>
                <w:rFonts w:ascii="Verdana" w:hAnsi="Verdana"/>
                <w:color w:val="000000"/>
                <w:sz w:val="16"/>
                <w:szCs w:val="16"/>
              </w:rPr>
              <w:t>Makes the button appear pressed</w:t>
            </w:r>
          </w:p>
        </w:tc>
      </w:tr>
      <w:tr w:rsidR="00975049" w:rsidRPr="00A75BF0" w:rsidTr="00AF54C6">
        <w:tc>
          <w:tcPr>
            <w:tcW w:w="1748" w:type="dxa"/>
            <w:hideMark/>
          </w:tcPr>
          <w:p w:rsidR="00975049" w:rsidRPr="00A75BF0" w:rsidRDefault="00975049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A75BF0">
              <w:rPr>
                <w:rFonts w:ascii="Verdana" w:hAnsi="Verdana"/>
                <w:color w:val="000000"/>
                <w:sz w:val="16"/>
                <w:szCs w:val="16"/>
              </w:rPr>
              <w:t>.disabled</w:t>
            </w:r>
          </w:p>
        </w:tc>
        <w:tc>
          <w:tcPr>
            <w:tcW w:w="8496" w:type="dxa"/>
            <w:hideMark/>
          </w:tcPr>
          <w:p w:rsidR="00975049" w:rsidRPr="00A75BF0" w:rsidRDefault="00975049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A75BF0">
              <w:rPr>
                <w:rFonts w:ascii="Verdana" w:hAnsi="Verdana"/>
                <w:color w:val="000000"/>
                <w:sz w:val="16"/>
                <w:szCs w:val="16"/>
              </w:rPr>
              <w:t>Makes the button disabled</w:t>
            </w:r>
          </w:p>
        </w:tc>
      </w:tr>
      <w:tr w:rsidR="00975049" w:rsidRPr="00A75BF0" w:rsidTr="00AF54C6">
        <w:tc>
          <w:tcPr>
            <w:tcW w:w="1748" w:type="dxa"/>
            <w:hideMark/>
          </w:tcPr>
          <w:p w:rsidR="00975049" w:rsidRPr="00A75BF0" w:rsidRDefault="00975049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A75BF0">
              <w:rPr>
                <w:rFonts w:ascii="Verdana" w:hAnsi="Verdana"/>
                <w:color w:val="000000"/>
                <w:sz w:val="16"/>
                <w:szCs w:val="16"/>
              </w:rPr>
              <w:t>.navbar-btn</w:t>
            </w:r>
          </w:p>
        </w:tc>
        <w:tc>
          <w:tcPr>
            <w:tcW w:w="8496" w:type="dxa"/>
            <w:hideMark/>
          </w:tcPr>
          <w:p w:rsidR="00975049" w:rsidRPr="00A75BF0" w:rsidRDefault="00975049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A75BF0">
              <w:rPr>
                <w:rFonts w:ascii="Verdana" w:hAnsi="Verdana"/>
                <w:color w:val="000000"/>
                <w:sz w:val="16"/>
                <w:szCs w:val="16"/>
              </w:rPr>
              <w:t>Vertically aligns a button inside a navbar</w:t>
            </w:r>
          </w:p>
        </w:tc>
      </w:tr>
    </w:tbl>
    <w:p w:rsidR="00C665E6" w:rsidRDefault="00C665E6" w:rsidP="00A75BF0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32"/>
          <w:szCs w:val="32"/>
        </w:rPr>
      </w:pPr>
    </w:p>
    <w:p w:rsidR="00A75BF0" w:rsidRPr="00A75BF0" w:rsidRDefault="00A75BF0" w:rsidP="00A75BF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32"/>
          <w:szCs w:val="32"/>
        </w:rPr>
      </w:pPr>
      <w:r w:rsidRPr="00A75BF0">
        <w:rPr>
          <w:rFonts w:ascii="Segoe UI" w:hAnsi="Segoe UI" w:cs="Segoe UI"/>
          <w:b/>
          <w:bCs/>
          <w:color w:val="000000"/>
          <w:sz w:val="32"/>
          <w:szCs w:val="32"/>
        </w:rPr>
        <w:t>Button Group Classes</w:t>
      </w:r>
    </w:p>
    <w:p w:rsidR="00A75BF0" w:rsidRPr="00A75BF0" w:rsidRDefault="00A75BF0" w:rsidP="00A75BF0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16"/>
          <w:szCs w:val="16"/>
        </w:rPr>
      </w:pPr>
      <w:r w:rsidRPr="00A75BF0">
        <w:rPr>
          <w:rFonts w:ascii="Verdana" w:hAnsi="Verdana"/>
          <w:color w:val="000000"/>
          <w:sz w:val="16"/>
          <w:szCs w:val="16"/>
        </w:rPr>
        <w:t>The classes below can be used to style any &lt;a&gt;, &lt;button&gt;, or &lt;input&gt; element:</w:t>
      </w:r>
    </w:p>
    <w:tbl>
      <w:tblPr>
        <w:tblStyle w:val="TableGridLight"/>
        <w:tblW w:w="11250" w:type="dxa"/>
        <w:tblInd w:w="-905" w:type="dxa"/>
        <w:tblLook w:val="04A0" w:firstRow="1" w:lastRow="0" w:firstColumn="1" w:lastColumn="0" w:noHBand="0" w:noVBand="1"/>
      </w:tblPr>
      <w:tblGrid>
        <w:gridCol w:w="1890"/>
        <w:gridCol w:w="9360"/>
      </w:tblGrid>
      <w:tr w:rsidR="00711DEC" w:rsidRPr="00A75BF0" w:rsidTr="00711DEC">
        <w:tc>
          <w:tcPr>
            <w:tcW w:w="1890" w:type="dxa"/>
            <w:hideMark/>
          </w:tcPr>
          <w:p w:rsidR="00711DEC" w:rsidRPr="00A75BF0" w:rsidRDefault="00711DEC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 w:rsidRPr="00A75BF0"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Class</w:t>
            </w:r>
          </w:p>
        </w:tc>
        <w:tc>
          <w:tcPr>
            <w:tcW w:w="9360" w:type="dxa"/>
            <w:hideMark/>
          </w:tcPr>
          <w:p w:rsidR="00711DEC" w:rsidRPr="00A75BF0" w:rsidRDefault="00711DEC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 w:rsidRPr="00A75BF0"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711DEC" w:rsidRPr="00A75BF0" w:rsidTr="00711DEC">
        <w:tc>
          <w:tcPr>
            <w:tcW w:w="1890" w:type="dxa"/>
            <w:hideMark/>
          </w:tcPr>
          <w:p w:rsidR="00711DEC" w:rsidRPr="00A75BF0" w:rsidRDefault="00711DEC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A75BF0">
              <w:rPr>
                <w:rFonts w:ascii="Verdana" w:hAnsi="Verdana"/>
                <w:color w:val="000000"/>
                <w:sz w:val="16"/>
                <w:szCs w:val="16"/>
              </w:rPr>
              <w:t>.btn-group</w:t>
            </w:r>
          </w:p>
        </w:tc>
        <w:tc>
          <w:tcPr>
            <w:tcW w:w="9360" w:type="dxa"/>
            <w:hideMark/>
          </w:tcPr>
          <w:p w:rsidR="00711DEC" w:rsidRPr="00A75BF0" w:rsidRDefault="00711DEC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A75BF0">
              <w:rPr>
                <w:rFonts w:ascii="Verdana" w:hAnsi="Verdana"/>
                <w:color w:val="000000"/>
                <w:sz w:val="16"/>
                <w:szCs w:val="16"/>
              </w:rPr>
              <w:t>Groups buttons together on a single line</w:t>
            </w:r>
          </w:p>
        </w:tc>
      </w:tr>
      <w:tr w:rsidR="00711DEC" w:rsidRPr="00A75BF0" w:rsidTr="00711DEC">
        <w:tc>
          <w:tcPr>
            <w:tcW w:w="1890" w:type="dxa"/>
            <w:hideMark/>
          </w:tcPr>
          <w:p w:rsidR="00711DEC" w:rsidRPr="00A75BF0" w:rsidRDefault="00711DEC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A75BF0">
              <w:rPr>
                <w:rFonts w:ascii="Verdana" w:hAnsi="Verdana"/>
                <w:color w:val="000000"/>
                <w:sz w:val="16"/>
                <w:szCs w:val="16"/>
              </w:rPr>
              <w:t>.btn-group-justified</w:t>
            </w:r>
          </w:p>
        </w:tc>
        <w:tc>
          <w:tcPr>
            <w:tcW w:w="9360" w:type="dxa"/>
            <w:hideMark/>
          </w:tcPr>
          <w:p w:rsidR="00711DEC" w:rsidRPr="00A75BF0" w:rsidRDefault="00711DEC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A75BF0">
              <w:rPr>
                <w:rFonts w:ascii="Verdana" w:hAnsi="Verdana"/>
                <w:color w:val="000000"/>
                <w:sz w:val="16"/>
                <w:szCs w:val="16"/>
              </w:rPr>
              <w:t>Makes a group of buttons span the entire width of the screen</w:t>
            </w:r>
          </w:p>
        </w:tc>
      </w:tr>
      <w:tr w:rsidR="00711DEC" w:rsidRPr="00A75BF0" w:rsidTr="00711DEC">
        <w:tc>
          <w:tcPr>
            <w:tcW w:w="1890" w:type="dxa"/>
            <w:hideMark/>
          </w:tcPr>
          <w:p w:rsidR="00711DEC" w:rsidRPr="00A75BF0" w:rsidRDefault="00711DEC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A75BF0">
              <w:rPr>
                <w:rFonts w:ascii="Verdana" w:hAnsi="Verdana"/>
                <w:color w:val="000000"/>
                <w:sz w:val="16"/>
                <w:szCs w:val="16"/>
              </w:rPr>
              <w:t>.btn-group-lg</w:t>
            </w:r>
          </w:p>
        </w:tc>
        <w:tc>
          <w:tcPr>
            <w:tcW w:w="9360" w:type="dxa"/>
            <w:hideMark/>
          </w:tcPr>
          <w:p w:rsidR="00711DEC" w:rsidRPr="00A75BF0" w:rsidRDefault="00711DEC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A75BF0">
              <w:rPr>
                <w:rFonts w:ascii="Verdana" w:hAnsi="Verdana"/>
                <w:color w:val="000000"/>
                <w:sz w:val="16"/>
                <w:szCs w:val="16"/>
              </w:rPr>
              <w:t>Large button group (makes all buttons in a button group larger - increased font-size and padding)</w:t>
            </w:r>
          </w:p>
        </w:tc>
      </w:tr>
      <w:tr w:rsidR="00711DEC" w:rsidRPr="00A75BF0" w:rsidTr="00711DEC">
        <w:tc>
          <w:tcPr>
            <w:tcW w:w="1890" w:type="dxa"/>
            <w:hideMark/>
          </w:tcPr>
          <w:p w:rsidR="00711DEC" w:rsidRPr="00A75BF0" w:rsidRDefault="00711DEC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A75BF0">
              <w:rPr>
                <w:rFonts w:ascii="Verdana" w:hAnsi="Verdana"/>
                <w:color w:val="000000"/>
                <w:sz w:val="16"/>
                <w:szCs w:val="16"/>
              </w:rPr>
              <w:t>.btn-group-sm</w:t>
            </w:r>
          </w:p>
        </w:tc>
        <w:tc>
          <w:tcPr>
            <w:tcW w:w="9360" w:type="dxa"/>
            <w:hideMark/>
          </w:tcPr>
          <w:p w:rsidR="00711DEC" w:rsidRPr="00A75BF0" w:rsidRDefault="00711DEC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A75BF0">
              <w:rPr>
                <w:rFonts w:ascii="Verdana" w:hAnsi="Verdana"/>
                <w:color w:val="000000"/>
                <w:sz w:val="16"/>
                <w:szCs w:val="16"/>
              </w:rPr>
              <w:t>Small button group (makes all buttons in a button group smaller)</w:t>
            </w:r>
          </w:p>
        </w:tc>
      </w:tr>
      <w:tr w:rsidR="00711DEC" w:rsidRPr="00A75BF0" w:rsidTr="00711DEC">
        <w:tc>
          <w:tcPr>
            <w:tcW w:w="1890" w:type="dxa"/>
            <w:hideMark/>
          </w:tcPr>
          <w:p w:rsidR="00711DEC" w:rsidRPr="00A75BF0" w:rsidRDefault="00711DEC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A75BF0">
              <w:rPr>
                <w:rFonts w:ascii="Verdana" w:hAnsi="Verdana"/>
                <w:color w:val="000000"/>
                <w:sz w:val="16"/>
                <w:szCs w:val="16"/>
              </w:rPr>
              <w:t>.btn-group-xs</w:t>
            </w:r>
          </w:p>
        </w:tc>
        <w:tc>
          <w:tcPr>
            <w:tcW w:w="9360" w:type="dxa"/>
            <w:hideMark/>
          </w:tcPr>
          <w:p w:rsidR="00711DEC" w:rsidRPr="00A75BF0" w:rsidRDefault="00711DEC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A75BF0">
              <w:rPr>
                <w:rFonts w:ascii="Verdana" w:hAnsi="Verdana"/>
                <w:color w:val="000000"/>
                <w:sz w:val="16"/>
                <w:szCs w:val="16"/>
              </w:rPr>
              <w:t>Extra small button group (makes all buttons in a button group extra small)</w:t>
            </w:r>
          </w:p>
        </w:tc>
      </w:tr>
      <w:tr w:rsidR="00711DEC" w:rsidRPr="00A75BF0" w:rsidTr="00711DEC">
        <w:tc>
          <w:tcPr>
            <w:tcW w:w="1890" w:type="dxa"/>
            <w:hideMark/>
          </w:tcPr>
          <w:p w:rsidR="00711DEC" w:rsidRPr="00A75BF0" w:rsidRDefault="00711DEC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A75BF0">
              <w:rPr>
                <w:rFonts w:ascii="Verdana" w:hAnsi="Verdana"/>
                <w:color w:val="000000"/>
                <w:sz w:val="16"/>
                <w:szCs w:val="16"/>
              </w:rPr>
              <w:t>.btn-group-vertical</w:t>
            </w:r>
          </w:p>
        </w:tc>
        <w:tc>
          <w:tcPr>
            <w:tcW w:w="9360" w:type="dxa"/>
            <w:hideMark/>
          </w:tcPr>
          <w:p w:rsidR="00711DEC" w:rsidRPr="00A75BF0" w:rsidRDefault="00711DEC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A75BF0">
              <w:rPr>
                <w:rFonts w:ascii="Verdana" w:hAnsi="Verdana"/>
                <w:color w:val="000000"/>
                <w:sz w:val="16"/>
                <w:szCs w:val="16"/>
              </w:rPr>
              <w:t>Makes a button group appear vertically stacked</w:t>
            </w:r>
          </w:p>
        </w:tc>
      </w:tr>
    </w:tbl>
    <w:p w:rsidR="00A75BF0" w:rsidRDefault="00A75BF0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12"/>
          <w:szCs w:val="12"/>
        </w:rPr>
      </w:pPr>
    </w:p>
    <w:p w:rsidR="00B97F9E" w:rsidRDefault="00B97F9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12"/>
          <w:szCs w:val="12"/>
        </w:rPr>
      </w:pPr>
    </w:p>
    <w:p w:rsidR="00B97F9E" w:rsidRDefault="00B97F9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12"/>
          <w:szCs w:val="12"/>
        </w:rPr>
      </w:pPr>
    </w:p>
    <w:p w:rsidR="00B97F9E" w:rsidRPr="00F22350" w:rsidRDefault="00B97F9E" w:rsidP="00B97F9E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 w:rsidRPr="00F22350">
        <w:rPr>
          <w:rFonts w:ascii="Segoe UI" w:hAnsi="Segoe UI" w:cs="Segoe UI"/>
          <w:b/>
          <w:bCs/>
          <w:color w:val="000000"/>
          <w:sz w:val="36"/>
          <w:szCs w:val="36"/>
        </w:rPr>
        <w:t>Form Classes</w:t>
      </w:r>
    </w:p>
    <w:tbl>
      <w:tblPr>
        <w:tblStyle w:val="TableGridLight"/>
        <w:tblW w:w="11250" w:type="dxa"/>
        <w:tblInd w:w="-905" w:type="dxa"/>
        <w:tblLook w:val="04A0" w:firstRow="1" w:lastRow="0" w:firstColumn="1" w:lastColumn="0" w:noHBand="0" w:noVBand="1"/>
      </w:tblPr>
      <w:tblGrid>
        <w:gridCol w:w="2484"/>
        <w:gridCol w:w="8766"/>
      </w:tblGrid>
      <w:tr w:rsidR="00B97F9E" w:rsidRPr="00F22350" w:rsidTr="00E161FD">
        <w:tc>
          <w:tcPr>
            <w:tcW w:w="2484" w:type="dxa"/>
            <w:hideMark/>
          </w:tcPr>
          <w:p w:rsidR="00B97F9E" w:rsidRPr="00F22350" w:rsidRDefault="00B97F9E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2350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Class</w:t>
            </w:r>
          </w:p>
        </w:tc>
        <w:tc>
          <w:tcPr>
            <w:tcW w:w="8766" w:type="dxa"/>
            <w:hideMark/>
          </w:tcPr>
          <w:p w:rsidR="00B97F9E" w:rsidRPr="00F22350" w:rsidRDefault="00B97F9E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F22350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B97F9E" w:rsidRPr="00F22350" w:rsidTr="00E161FD">
        <w:tc>
          <w:tcPr>
            <w:tcW w:w="0" w:type="auto"/>
            <w:hideMark/>
          </w:tcPr>
          <w:p w:rsidR="00B97F9E" w:rsidRPr="00F22350" w:rsidRDefault="00B97F9E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F22350">
              <w:rPr>
                <w:rFonts w:ascii="Verdana" w:hAnsi="Verdana"/>
                <w:color w:val="000000"/>
                <w:sz w:val="18"/>
                <w:szCs w:val="18"/>
              </w:rPr>
              <w:t>.form-inline</w:t>
            </w:r>
          </w:p>
        </w:tc>
        <w:tc>
          <w:tcPr>
            <w:tcW w:w="8766" w:type="dxa"/>
            <w:hideMark/>
          </w:tcPr>
          <w:p w:rsidR="00B97F9E" w:rsidRPr="00F22350" w:rsidRDefault="00B97F9E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F22350">
              <w:rPr>
                <w:rFonts w:ascii="Verdana" w:hAnsi="Verdana"/>
                <w:color w:val="000000"/>
                <w:sz w:val="18"/>
                <w:szCs w:val="18"/>
              </w:rPr>
              <w:t>Makes a &lt;form&gt; left-aligned with inline-block controls (This only applies to forms within viewports that are at least 768px wide)</w:t>
            </w:r>
          </w:p>
        </w:tc>
      </w:tr>
      <w:tr w:rsidR="00B97F9E" w:rsidRPr="00F22350" w:rsidTr="00E161FD">
        <w:tc>
          <w:tcPr>
            <w:tcW w:w="0" w:type="auto"/>
            <w:hideMark/>
          </w:tcPr>
          <w:p w:rsidR="00B97F9E" w:rsidRPr="00F22350" w:rsidRDefault="00B97F9E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F22350">
              <w:rPr>
                <w:rFonts w:ascii="Verdana" w:hAnsi="Verdana"/>
                <w:color w:val="000000"/>
                <w:sz w:val="18"/>
                <w:szCs w:val="18"/>
              </w:rPr>
              <w:t>.form-horizontal</w:t>
            </w:r>
          </w:p>
        </w:tc>
        <w:tc>
          <w:tcPr>
            <w:tcW w:w="8766" w:type="dxa"/>
            <w:hideMark/>
          </w:tcPr>
          <w:p w:rsidR="00B97F9E" w:rsidRPr="00F22350" w:rsidRDefault="00B97F9E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F22350">
              <w:rPr>
                <w:rFonts w:ascii="Verdana" w:hAnsi="Verdana"/>
                <w:color w:val="000000"/>
                <w:sz w:val="18"/>
                <w:szCs w:val="18"/>
              </w:rPr>
              <w:t>Aligns labels and groups of form controls in a horizontal layout</w:t>
            </w:r>
          </w:p>
        </w:tc>
      </w:tr>
      <w:tr w:rsidR="00B97F9E" w:rsidRPr="00F22350" w:rsidTr="00E161FD">
        <w:tc>
          <w:tcPr>
            <w:tcW w:w="0" w:type="auto"/>
            <w:hideMark/>
          </w:tcPr>
          <w:p w:rsidR="00B97F9E" w:rsidRPr="00F22350" w:rsidRDefault="00B97F9E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F22350">
              <w:rPr>
                <w:rFonts w:ascii="Verdana" w:hAnsi="Verdana"/>
                <w:color w:val="000000"/>
                <w:sz w:val="18"/>
                <w:szCs w:val="18"/>
              </w:rPr>
              <w:t>.form-control</w:t>
            </w:r>
          </w:p>
        </w:tc>
        <w:tc>
          <w:tcPr>
            <w:tcW w:w="8766" w:type="dxa"/>
            <w:hideMark/>
          </w:tcPr>
          <w:p w:rsidR="00B97F9E" w:rsidRPr="00F22350" w:rsidRDefault="00B97F9E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F22350">
              <w:rPr>
                <w:rFonts w:ascii="Verdana" w:hAnsi="Verdana"/>
                <w:color w:val="000000"/>
                <w:sz w:val="18"/>
                <w:szCs w:val="18"/>
              </w:rPr>
              <w:t>Used on input, textarea, and select elements to span the entire width of the page and make them responsive</w:t>
            </w:r>
          </w:p>
        </w:tc>
      </w:tr>
      <w:tr w:rsidR="00B97F9E" w:rsidRPr="00F22350" w:rsidTr="00E161FD">
        <w:tc>
          <w:tcPr>
            <w:tcW w:w="0" w:type="auto"/>
            <w:hideMark/>
          </w:tcPr>
          <w:p w:rsidR="00B97F9E" w:rsidRPr="00F22350" w:rsidRDefault="00B97F9E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F22350">
              <w:rPr>
                <w:rFonts w:ascii="Verdana" w:hAnsi="Verdana"/>
                <w:color w:val="000000"/>
                <w:sz w:val="18"/>
                <w:szCs w:val="18"/>
              </w:rPr>
              <w:t>.form-control-feedback</w:t>
            </w:r>
          </w:p>
        </w:tc>
        <w:tc>
          <w:tcPr>
            <w:tcW w:w="8766" w:type="dxa"/>
            <w:hideMark/>
          </w:tcPr>
          <w:p w:rsidR="00B97F9E" w:rsidRPr="00F22350" w:rsidRDefault="00B97F9E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F22350">
              <w:rPr>
                <w:rFonts w:ascii="Verdana" w:hAnsi="Verdana"/>
                <w:color w:val="000000"/>
                <w:sz w:val="18"/>
                <w:szCs w:val="18"/>
              </w:rPr>
              <w:t>Form validation class</w:t>
            </w:r>
          </w:p>
        </w:tc>
      </w:tr>
      <w:tr w:rsidR="00B97F9E" w:rsidRPr="00F22350" w:rsidTr="00E161FD">
        <w:tc>
          <w:tcPr>
            <w:tcW w:w="0" w:type="auto"/>
            <w:hideMark/>
          </w:tcPr>
          <w:p w:rsidR="00B97F9E" w:rsidRPr="00F22350" w:rsidRDefault="00B97F9E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F22350">
              <w:rPr>
                <w:rFonts w:ascii="Verdana" w:hAnsi="Verdana"/>
                <w:color w:val="000000"/>
                <w:sz w:val="18"/>
                <w:szCs w:val="18"/>
              </w:rPr>
              <w:t>.form-control-static</w:t>
            </w:r>
          </w:p>
        </w:tc>
        <w:tc>
          <w:tcPr>
            <w:tcW w:w="8766" w:type="dxa"/>
            <w:hideMark/>
          </w:tcPr>
          <w:p w:rsidR="00B97F9E" w:rsidRPr="00F22350" w:rsidRDefault="00B97F9E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F22350">
              <w:rPr>
                <w:rFonts w:ascii="Verdana" w:hAnsi="Verdana"/>
                <w:color w:val="000000"/>
                <w:sz w:val="18"/>
                <w:szCs w:val="18"/>
              </w:rPr>
              <w:t>Adds plain text next to a form label within a horizontal form</w:t>
            </w:r>
          </w:p>
        </w:tc>
      </w:tr>
      <w:tr w:rsidR="00B97F9E" w:rsidRPr="00F22350" w:rsidTr="00E161FD">
        <w:tc>
          <w:tcPr>
            <w:tcW w:w="0" w:type="auto"/>
            <w:hideMark/>
          </w:tcPr>
          <w:p w:rsidR="00B97F9E" w:rsidRPr="00F22350" w:rsidRDefault="00B97F9E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F22350">
              <w:rPr>
                <w:rFonts w:ascii="Verdana" w:hAnsi="Verdana"/>
                <w:color w:val="000000"/>
                <w:sz w:val="18"/>
                <w:szCs w:val="18"/>
              </w:rPr>
              <w:t>.form-group</w:t>
            </w:r>
          </w:p>
        </w:tc>
        <w:tc>
          <w:tcPr>
            <w:tcW w:w="8766" w:type="dxa"/>
            <w:hideMark/>
          </w:tcPr>
          <w:p w:rsidR="00B97F9E" w:rsidRPr="00F22350" w:rsidRDefault="00B97F9E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F22350">
              <w:rPr>
                <w:rFonts w:ascii="Verdana" w:hAnsi="Verdana"/>
                <w:color w:val="000000"/>
                <w:sz w:val="18"/>
                <w:szCs w:val="18"/>
              </w:rPr>
              <w:t>Container for form input and label</w:t>
            </w:r>
          </w:p>
        </w:tc>
      </w:tr>
    </w:tbl>
    <w:p w:rsidR="00AA46DE" w:rsidRDefault="00AA46DE" w:rsidP="00B97F9E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</w:p>
    <w:p w:rsidR="00B97F9E" w:rsidRPr="00F22350" w:rsidRDefault="00B97F9E" w:rsidP="00B97F9E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 w:rsidRPr="00F22350">
        <w:rPr>
          <w:rFonts w:ascii="Segoe UI" w:hAnsi="Segoe UI" w:cs="Segoe UI"/>
          <w:b/>
          <w:bCs/>
          <w:color w:val="000000"/>
          <w:sz w:val="36"/>
          <w:szCs w:val="36"/>
        </w:rPr>
        <w:t>Input Classes</w:t>
      </w:r>
    </w:p>
    <w:tbl>
      <w:tblPr>
        <w:tblStyle w:val="TableGridLight"/>
        <w:tblW w:w="11340" w:type="dxa"/>
        <w:tblInd w:w="-995" w:type="dxa"/>
        <w:tblLook w:val="04A0" w:firstRow="1" w:lastRow="0" w:firstColumn="1" w:lastColumn="0" w:noHBand="0" w:noVBand="1"/>
      </w:tblPr>
      <w:tblGrid>
        <w:gridCol w:w="2158"/>
        <w:gridCol w:w="9182"/>
      </w:tblGrid>
      <w:tr w:rsidR="004E3DB2" w:rsidRPr="00F22350" w:rsidTr="00EC0621">
        <w:tc>
          <w:tcPr>
            <w:tcW w:w="2158" w:type="dxa"/>
            <w:hideMark/>
          </w:tcPr>
          <w:p w:rsidR="004E3DB2" w:rsidRPr="00F22350" w:rsidRDefault="004E3DB2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2350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Class</w:t>
            </w:r>
          </w:p>
        </w:tc>
        <w:tc>
          <w:tcPr>
            <w:tcW w:w="9182" w:type="dxa"/>
            <w:hideMark/>
          </w:tcPr>
          <w:p w:rsidR="004E3DB2" w:rsidRPr="00F22350" w:rsidRDefault="004E3DB2" w:rsidP="00920F38">
            <w:pPr>
              <w:spacing w:before="300" w:after="300"/>
              <w:ind w:right="-18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F22350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4E3DB2" w:rsidRPr="00F22350" w:rsidTr="00EC0621">
        <w:tc>
          <w:tcPr>
            <w:tcW w:w="0" w:type="auto"/>
            <w:hideMark/>
          </w:tcPr>
          <w:p w:rsidR="004E3DB2" w:rsidRPr="00F22350" w:rsidRDefault="004E3DB2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F22350">
              <w:rPr>
                <w:rFonts w:ascii="Verdana" w:hAnsi="Verdana"/>
                <w:color w:val="000000"/>
                <w:sz w:val="18"/>
                <w:szCs w:val="18"/>
              </w:rPr>
              <w:t>.input-group</w:t>
            </w:r>
          </w:p>
        </w:tc>
        <w:tc>
          <w:tcPr>
            <w:tcW w:w="9182" w:type="dxa"/>
            <w:hideMark/>
          </w:tcPr>
          <w:p w:rsidR="004E3DB2" w:rsidRPr="00F22350" w:rsidRDefault="004E3DB2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F22350">
              <w:rPr>
                <w:rFonts w:ascii="Verdana" w:hAnsi="Verdana"/>
                <w:color w:val="000000"/>
                <w:sz w:val="18"/>
                <w:szCs w:val="18"/>
              </w:rPr>
              <w:t>Container to enhance an input by adding an icon, text or a button in front or behind it as a "help text"</w:t>
            </w:r>
          </w:p>
        </w:tc>
      </w:tr>
      <w:tr w:rsidR="004E3DB2" w:rsidRPr="00F22350" w:rsidTr="00EC0621">
        <w:tc>
          <w:tcPr>
            <w:tcW w:w="0" w:type="auto"/>
            <w:hideMark/>
          </w:tcPr>
          <w:p w:rsidR="004E3DB2" w:rsidRPr="00F22350" w:rsidRDefault="004E3DB2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F22350">
              <w:rPr>
                <w:rFonts w:ascii="Verdana" w:hAnsi="Verdana"/>
                <w:color w:val="000000"/>
                <w:sz w:val="18"/>
                <w:szCs w:val="18"/>
              </w:rPr>
              <w:t>.input-group-lg</w:t>
            </w:r>
          </w:p>
        </w:tc>
        <w:tc>
          <w:tcPr>
            <w:tcW w:w="9182" w:type="dxa"/>
            <w:hideMark/>
          </w:tcPr>
          <w:p w:rsidR="004E3DB2" w:rsidRPr="00F22350" w:rsidRDefault="004E3DB2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F22350">
              <w:rPr>
                <w:rFonts w:ascii="Verdana" w:hAnsi="Verdana"/>
                <w:color w:val="000000"/>
                <w:sz w:val="18"/>
                <w:szCs w:val="18"/>
              </w:rPr>
              <w:t>Large input group</w:t>
            </w:r>
          </w:p>
        </w:tc>
      </w:tr>
      <w:tr w:rsidR="004E3DB2" w:rsidRPr="00F22350" w:rsidTr="00EC0621">
        <w:tc>
          <w:tcPr>
            <w:tcW w:w="0" w:type="auto"/>
            <w:hideMark/>
          </w:tcPr>
          <w:p w:rsidR="004E3DB2" w:rsidRPr="00F22350" w:rsidRDefault="004E3DB2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F22350">
              <w:rPr>
                <w:rFonts w:ascii="Verdana" w:hAnsi="Verdana"/>
                <w:color w:val="000000"/>
                <w:sz w:val="18"/>
                <w:szCs w:val="18"/>
              </w:rPr>
              <w:t>.input-group-sm</w:t>
            </w:r>
          </w:p>
        </w:tc>
        <w:tc>
          <w:tcPr>
            <w:tcW w:w="9182" w:type="dxa"/>
            <w:hideMark/>
          </w:tcPr>
          <w:p w:rsidR="004E3DB2" w:rsidRPr="00F22350" w:rsidRDefault="004E3DB2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F22350">
              <w:rPr>
                <w:rFonts w:ascii="Verdana" w:hAnsi="Verdana"/>
                <w:color w:val="000000"/>
                <w:sz w:val="18"/>
                <w:szCs w:val="18"/>
              </w:rPr>
              <w:t>Small input group</w:t>
            </w:r>
          </w:p>
        </w:tc>
      </w:tr>
      <w:tr w:rsidR="004E3DB2" w:rsidRPr="00F22350" w:rsidTr="00EC0621">
        <w:tc>
          <w:tcPr>
            <w:tcW w:w="0" w:type="auto"/>
            <w:hideMark/>
          </w:tcPr>
          <w:p w:rsidR="004E3DB2" w:rsidRPr="00F22350" w:rsidRDefault="004E3DB2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F22350">
              <w:rPr>
                <w:rFonts w:ascii="Verdana" w:hAnsi="Verdana"/>
                <w:color w:val="000000"/>
                <w:sz w:val="18"/>
                <w:szCs w:val="18"/>
              </w:rPr>
              <w:t>.input-group-addon</w:t>
            </w:r>
          </w:p>
        </w:tc>
        <w:tc>
          <w:tcPr>
            <w:tcW w:w="9182" w:type="dxa"/>
            <w:hideMark/>
          </w:tcPr>
          <w:p w:rsidR="004E3DB2" w:rsidRPr="00F22350" w:rsidRDefault="004E3DB2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F22350">
              <w:rPr>
                <w:rFonts w:ascii="Verdana" w:hAnsi="Verdana"/>
                <w:color w:val="000000"/>
                <w:sz w:val="18"/>
                <w:szCs w:val="18"/>
              </w:rPr>
              <w:t>Together with the .input-group class, this class makes it possible to add an icon or help text next to the input field</w:t>
            </w:r>
          </w:p>
        </w:tc>
      </w:tr>
      <w:tr w:rsidR="004E3DB2" w:rsidRPr="00F22350" w:rsidTr="00EC0621">
        <w:tc>
          <w:tcPr>
            <w:tcW w:w="0" w:type="auto"/>
            <w:hideMark/>
          </w:tcPr>
          <w:p w:rsidR="004E3DB2" w:rsidRPr="00F22350" w:rsidRDefault="004E3DB2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F22350">
              <w:rPr>
                <w:rFonts w:ascii="Verdana" w:hAnsi="Verdana"/>
                <w:color w:val="000000"/>
                <w:sz w:val="18"/>
                <w:szCs w:val="18"/>
              </w:rPr>
              <w:t>.input-group-btn</w:t>
            </w:r>
          </w:p>
        </w:tc>
        <w:tc>
          <w:tcPr>
            <w:tcW w:w="9182" w:type="dxa"/>
            <w:hideMark/>
          </w:tcPr>
          <w:p w:rsidR="004E3DB2" w:rsidRPr="00F22350" w:rsidRDefault="004E3DB2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F22350">
              <w:rPr>
                <w:rFonts w:ascii="Verdana" w:hAnsi="Verdana"/>
                <w:color w:val="000000"/>
                <w:sz w:val="18"/>
                <w:szCs w:val="18"/>
              </w:rPr>
              <w:t>Together with the .input-group class, this class attaches a button next to an input. Often used as a search bar</w:t>
            </w:r>
          </w:p>
        </w:tc>
      </w:tr>
      <w:tr w:rsidR="004E3DB2" w:rsidRPr="00F22350" w:rsidTr="00EC0621">
        <w:tc>
          <w:tcPr>
            <w:tcW w:w="0" w:type="auto"/>
            <w:hideMark/>
          </w:tcPr>
          <w:p w:rsidR="004E3DB2" w:rsidRPr="00F22350" w:rsidRDefault="004E3DB2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F22350">
              <w:rPr>
                <w:rFonts w:ascii="Verdana" w:hAnsi="Verdana"/>
                <w:color w:val="000000"/>
                <w:sz w:val="18"/>
                <w:szCs w:val="18"/>
              </w:rPr>
              <w:t>.input-lg</w:t>
            </w:r>
          </w:p>
        </w:tc>
        <w:tc>
          <w:tcPr>
            <w:tcW w:w="9182" w:type="dxa"/>
            <w:hideMark/>
          </w:tcPr>
          <w:p w:rsidR="004E3DB2" w:rsidRPr="00F22350" w:rsidRDefault="004E3DB2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F22350">
              <w:rPr>
                <w:rFonts w:ascii="Verdana" w:hAnsi="Verdana"/>
                <w:color w:val="000000"/>
                <w:sz w:val="18"/>
                <w:szCs w:val="18"/>
              </w:rPr>
              <w:t>Large input field</w:t>
            </w:r>
          </w:p>
        </w:tc>
      </w:tr>
      <w:tr w:rsidR="004E3DB2" w:rsidRPr="00F22350" w:rsidTr="00EC0621">
        <w:tc>
          <w:tcPr>
            <w:tcW w:w="0" w:type="auto"/>
            <w:hideMark/>
          </w:tcPr>
          <w:p w:rsidR="004E3DB2" w:rsidRPr="00F22350" w:rsidRDefault="004E3DB2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F22350">
              <w:rPr>
                <w:rFonts w:ascii="Verdana" w:hAnsi="Verdana"/>
                <w:color w:val="000000"/>
                <w:sz w:val="18"/>
                <w:szCs w:val="18"/>
              </w:rPr>
              <w:t>.input-sm</w:t>
            </w:r>
          </w:p>
        </w:tc>
        <w:tc>
          <w:tcPr>
            <w:tcW w:w="9182" w:type="dxa"/>
            <w:hideMark/>
          </w:tcPr>
          <w:p w:rsidR="004E3DB2" w:rsidRPr="00F22350" w:rsidRDefault="004E3DB2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F22350">
              <w:rPr>
                <w:rFonts w:ascii="Verdana" w:hAnsi="Verdana"/>
                <w:color w:val="000000"/>
                <w:sz w:val="18"/>
                <w:szCs w:val="18"/>
              </w:rPr>
              <w:t>Small input field</w:t>
            </w:r>
          </w:p>
        </w:tc>
      </w:tr>
    </w:tbl>
    <w:p w:rsidR="00B97F9E" w:rsidRPr="00F22350" w:rsidRDefault="00B97F9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6"/>
          <w:szCs w:val="6"/>
        </w:rPr>
      </w:pPr>
    </w:p>
    <w:p w:rsidR="00F2358E" w:rsidRPr="00F22350" w:rsidRDefault="00F2358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6"/>
          <w:szCs w:val="6"/>
        </w:rPr>
      </w:pPr>
    </w:p>
    <w:p w:rsidR="00F2358E" w:rsidRPr="00F22350" w:rsidRDefault="00F2358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6"/>
          <w:szCs w:val="6"/>
        </w:rPr>
      </w:pPr>
    </w:p>
    <w:p w:rsidR="00F2358E" w:rsidRPr="00F22350" w:rsidRDefault="00F2358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6"/>
          <w:szCs w:val="6"/>
        </w:rPr>
      </w:pPr>
    </w:p>
    <w:p w:rsidR="00F2358E" w:rsidRPr="00F22350" w:rsidRDefault="00F2358E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6"/>
          <w:szCs w:val="6"/>
        </w:rPr>
      </w:pPr>
    </w:p>
    <w:p w:rsidR="00F2358E" w:rsidRPr="00F22350" w:rsidRDefault="00F2358E" w:rsidP="00F2358E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32"/>
          <w:szCs w:val="32"/>
        </w:rPr>
      </w:pPr>
      <w:r w:rsidRPr="00F22350">
        <w:rPr>
          <w:rFonts w:ascii="Segoe UI" w:hAnsi="Segoe UI" w:cs="Segoe UI"/>
          <w:b/>
          <w:bCs/>
          <w:color w:val="000000"/>
          <w:sz w:val="32"/>
          <w:szCs w:val="32"/>
        </w:rPr>
        <w:t>&lt;img&gt; Classes</w:t>
      </w:r>
    </w:p>
    <w:tbl>
      <w:tblPr>
        <w:tblStyle w:val="TableGridLight"/>
        <w:tblpPr w:leftFromText="180" w:rightFromText="180" w:vertAnchor="text" w:horzAnchor="page" w:tblpX="446" w:tblpY="270"/>
        <w:tblW w:w="11335" w:type="dxa"/>
        <w:tblLook w:val="04A0" w:firstRow="1" w:lastRow="0" w:firstColumn="1" w:lastColumn="0" w:noHBand="0" w:noVBand="1"/>
      </w:tblPr>
      <w:tblGrid>
        <w:gridCol w:w="2065"/>
        <w:gridCol w:w="9270"/>
      </w:tblGrid>
      <w:tr w:rsidR="00F22350" w:rsidRPr="00F22350" w:rsidTr="00EC0621">
        <w:tc>
          <w:tcPr>
            <w:tcW w:w="2065" w:type="dxa"/>
            <w:hideMark/>
          </w:tcPr>
          <w:p w:rsidR="00F22350" w:rsidRPr="00F22350" w:rsidRDefault="00F22350" w:rsidP="00F2235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 w:rsidRPr="00F22350"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Class</w:t>
            </w:r>
          </w:p>
        </w:tc>
        <w:tc>
          <w:tcPr>
            <w:tcW w:w="9270" w:type="dxa"/>
            <w:hideMark/>
          </w:tcPr>
          <w:p w:rsidR="00F22350" w:rsidRPr="00F22350" w:rsidRDefault="00F22350" w:rsidP="00F2235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 w:rsidRPr="00F22350"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F22350" w:rsidRPr="00F22350" w:rsidTr="00EC0621">
        <w:tc>
          <w:tcPr>
            <w:tcW w:w="2065" w:type="dxa"/>
            <w:hideMark/>
          </w:tcPr>
          <w:p w:rsidR="00F22350" w:rsidRPr="00F22350" w:rsidRDefault="00F22350" w:rsidP="00F22350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F22350">
              <w:rPr>
                <w:rFonts w:ascii="Verdana" w:hAnsi="Verdana"/>
                <w:color w:val="000000"/>
                <w:sz w:val="16"/>
                <w:szCs w:val="16"/>
              </w:rPr>
              <w:t>.img-rounded</w:t>
            </w:r>
          </w:p>
        </w:tc>
        <w:tc>
          <w:tcPr>
            <w:tcW w:w="9270" w:type="dxa"/>
            <w:hideMark/>
          </w:tcPr>
          <w:p w:rsidR="00F22350" w:rsidRPr="00F22350" w:rsidRDefault="00F22350" w:rsidP="00F22350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F22350">
              <w:rPr>
                <w:rFonts w:ascii="Verdana" w:hAnsi="Verdana"/>
                <w:color w:val="000000"/>
                <w:sz w:val="16"/>
                <w:szCs w:val="16"/>
              </w:rPr>
              <w:t>Adds rounded corners to an image (not available in IE8)</w:t>
            </w:r>
          </w:p>
        </w:tc>
      </w:tr>
      <w:tr w:rsidR="00F22350" w:rsidRPr="00F22350" w:rsidTr="00EC0621">
        <w:tc>
          <w:tcPr>
            <w:tcW w:w="2065" w:type="dxa"/>
            <w:hideMark/>
          </w:tcPr>
          <w:p w:rsidR="00F22350" w:rsidRPr="00F22350" w:rsidRDefault="00F22350" w:rsidP="00F22350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F22350">
              <w:rPr>
                <w:rFonts w:ascii="Verdana" w:hAnsi="Verdana"/>
                <w:color w:val="000000"/>
                <w:sz w:val="16"/>
                <w:szCs w:val="16"/>
              </w:rPr>
              <w:t>.img-circle</w:t>
            </w:r>
          </w:p>
        </w:tc>
        <w:tc>
          <w:tcPr>
            <w:tcW w:w="9270" w:type="dxa"/>
            <w:hideMark/>
          </w:tcPr>
          <w:p w:rsidR="00F22350" w:rsidRPr="00F22350" w:rsidRDefault="00F22350" w:rsidP="00F22350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F22350">
              <w:rPr>
                <w:rFonts w:ascii="Verdana" w:hAnsi="Verdana"/>
                <w:color w:val="000000"/>
                <w:sz w:val="16"/>
                <w:szCs w:val="16"/>
              </w:rPr>
              <w:t>Shapes the image to a circle (not available in IE8)</w:t>
            </w:r>
          </w:p>
        </w:tc>
      </w:tr>
      <w:tr w:rsidR="00F22350" w:rsidRPr="00F22350" w:rsidTr="00EC0621">
        <w:tc>
          <w:tcPr>
            <w:tcW w:w="2065" w:type="dxa"/>
            <w:hideMark/>
          </w:tcPr>
          <w:p w:rsidR="00F22350" w:rsidRPr="00F22350" w:rsidRDefault="00F22350" w:rsidP="00F22350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F22350">
              <w:rPr>
                <w:rFonts w:ascii="Verdana" w:hAnsi="Verdana"/>
                <w:color w:val="000000"/>
                <w:sz w:val="16"/>
                <w:szCs w:val="16"/>
              </w:rPr>
              <w:t>.img-thumbnail</w:t>
            </w:r>
          </w:p>
        </w:tc>
        <w:tc>
          <w:tcPr>
            <w:tcW w:w="9270" w:type="dxa"/>
            <w:hideMark/>
          </w:tcPr>
          <w:p w:rsidR="00F22350" w:rsidRPr="00F22350" w:rsidRDefault="00F22350" w:rsidP="00F22350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F22350">
              <w:rPr>
                <w:rFonts w:ascii="Verdana" w:hAnsi="Verdana"/>
                <w:color w:val="000000"/>
                <w:sz w:val="16"/>
                <w:szCs w:val="16"/>
              </w:rPr>
              <w:t>Shapes the image to a thumbnail</w:t>
            </w:r>
          </w:p>
        </w:tc>
      </w:tr>
      <w:tr w:rsidR="00F22350" w:rsidRPr="00F22350" w:rsidTr="00EC0621">
        <w:tc>
          <w:tcPr>
            <w:tcW w:w="2065" w:type="dxa"/>
            <w:hideMark/>
          </w:tcPr>
          <w:p w:rsidR="00F22350" w:rsidRPr="00F22350" w:rsidRDefault="00F22350" w:rsidP="00F22350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F22350">
              <w:rPr>
                <w:rFonts w:ascii="Verdana" w:hAnsi="Verdana"/>
                <w:color w:val="000000"/>
                <w:sz w:val="16"/>
                <w:szCs w:val="16"/>
              </w:rPr>
              <w:t>.img-responsive</w:t>
            </w:r>
          </w:p>
        </w:tc>
        <w:tc>
          <w:tcPr>
            <w:tcW w:w="9270" w:type="dxa"/>
            <w:hideMark/>
          </w:tcPr>
          <w:p w:rsidR="00F22350" w:rsidRPr="00F22350" w:rsidRDefault="00F22350" w:rsidP="00F22350">
            <w:pPr>
              <w:spacing w:before="300" w:after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F22350">
              <w:rPr>
                <w:rFonts w:ascii="Verdana" w:hAnsi="Verdana"/>
                <w:color w:val="000000"/>
                <w:sz w:val="16"/>
                <w:szCs w:val="16"/>
              </w:rPr>
              <w:t>Makes an image responsive (will scale nicely to the parent element)</w:t>
            </w:r>
          </w:p>
        </w:tc>
      </w:tr>
    </w:tbl>
    <w:p w:rsidR="00F2358E" w:rsidRPr="00F22350" w:rsidRDefault="00F2358E" w:rsidP="00F2358E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F22350">
        <w:rPr>
          <w:rFonts w:ascii="Verdana" w:hAnsi="Verdana"/>
          <w:color w:val="000000"/>
          <w:sz w:val="18"/>
          <w:szCs w:val="18"/>
        </w:rPr>
        <w:t>The classes below can be used to style any image:</w:t>
      </w:r>
    </w:p>
    <w:p w:rsidR="00B2270D" w:rsidRDefault="00B2270D" w:rsidP="00A72E30">
      <w:pPr>
        <w:spacing w:after="0" w:line="240" w:lineRule="auto"/>
        <w:rPr>
          <w:rFonts w:ascii="Verdana" w:eastAsia="Times New Roman" w:hAnsi="Verdana" w:cs="Times New Roman"/>
          <w:color w:val="000000"/>
          <w:sz w:val="2"/>
          <w:szCs w:val="2"/>
        </w:rPr>
      </w:pPr>
    </w:p>
    <w:p w:rsidR="00B2270D" w:rsidRPr="00B2270D" w:rsidRDefault="00B2270D" w:rsidP="00B2270D">
      <w:pPr>
        <w:rPr>
          <w:rFonts w:ascii="Verdana" w:eastAsia="Times New Roman" w:hAnsi="Verdana" w:cs="Times New Roman"/>
          <w:sz w:val="2"/>
          <w:szCs w:val="2"/>
        </w:rPr>
      </w:pPr>
    </w:p>
    <w:p w:rsidR="00B2270D" w:rsidRPr="00B2270D" w:rsidRDefault="00B2270D" w:rsidP="00B2270D">
      <w:pPr>
        <w:rPr>
          <w:rFonts w:ascii="Verdana" w:eastAsia="Times New Roman" w:hAnsi="Verdana" w:cs="Times New Roman"/>
          <w:sz w:val="2"/>
          <w:szCs w:val="2"/>
        </w:rPr>
      </w:pPr>
    </w:p>
    <w:p w:rsidR="00B2270D" w:rsidRDefault="00B2270D" w:rsidP="00B2270D">
      <w:pPr>
        <w:rPr>
          <w:rFonts w:ascii="Verdana" w:eastAsia="Times New Roman" w:hAnsi="Verdana" w:cs="Times New Roman"/>
          <w:sz w:val="2"/>
          <w:szCs w:val="2"/>
        </w:rPr>
      </w:pPr>
    </w:p>
    <w:p w:rsidR="00F2358E" w:rsidRDefault="00B2270D" w:rsidP="00B2270D">
      <w:pPr>
        <w:tabs>
          <w:tab w:val="left" w:pos="943"/>
        </w:tabs>
        <w:rPr>
          <w:rFonts w:ascii="Verdana" w:eastAsia="Times New Roman" w:hAnsi="Verdana" w:cs="Times New Roman"/>
          <w:sz w:val="2"/>
          <w:szCs w:val="2"/>
        </w:rPr>
      </w:pPr>
      <w:r>
        <w:rPr>
          <w:rFonts w:ascii="Verdana" w:eastAsia="Times New Roman" w:hAnsi="Verdana" w:cs="Times New Roman"/>
          <w:sz w:val="2"/>
          <w:szCs w:val="2"/>
        </w:rPr>
        <w:tab/>
      </w:r>
    </w:p>
    <w:p w:rsidR="00B2270D" w:rsidRDefault="00B2270D" w:rsidP="00B2270D">
      <w:pPr>
        <w:tabs>
          <w:tab w:val="left" w:pos="943"/>
        </w:tabs>
        <w:rPr>
          <w:rFonts w:ascii="Verdana" w:eastAsia="Times New Roman" w:hAnsi="Verdana" w:cs="Times New Roman"/>
          <w:sz w:val="2"/>
          <w:szCs w:val="2"/>
        </w:rPr>
      </w:pPr>
    </w:p>
    <w:p w:rsidR="00B2270D" w:rsidRDefault="00B2270D" w:rsidP="00B2270D">
      <w:pPr>
        <w:tabs>
          <w:tab w:val="left" w:pos="943"/>
        </w:tabs>
        <w:rPr>
          <w:rFonts w:ascii="Verdana" w:eastAsia="Times New Roman" w:hAnsi="Verdana" w:cs="Times New Roman"/>
          <w:sz w:val="2"/>
          <w:szCs w:val="2"/>
        </w:rPr>
      </w:pPr>
    </w:p>
    <w:p w:rsidR="0057008A" w:rsidRDefault="0057008A" w:rsidP="00B2270D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</w:p>
    <w:p w:rsidR="00B2270D" w:rsidRPr="00B2270D" w:rsidRDefault="00B2270D" w:rsidP="00B2270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 w:rsidRPr="00B2270D">
        <w:rPr>
          <w:rFonts w:ascii="Segoe UI" w:hAnsi="Segoe UI" w:cs="Segoe UI"/>
          <w:b/>
          <w:bCs/>
          <w:color w:val="000000"/>
          <w:sz w:val="36"/>
          <w:szCs w:val="36"/>
        </w:rPr>
        <w:t>Text</w:t>
      </w:r>
    </w:p>
    <w:p w:rsidR="00B2270D" w:rsidRPr="00B2270D" w:rsidRDefault="00B2270D" w:rsidP="00B2270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B2270D">
        <w:rPr>
          <w:rFonts w:ascii="Verdana" w:hAnsi="Verdana"/>
          <w:color w:val="000000"/>
          <w:sz w:val="18"/>
          <w:szCs w:val="18"/>
        </w:rPr>
        <w:t>Add meaning through text-colors with the classes below. Links will darken on hover:</w:t>
      </w:r>
    </w:p>
    <w:tbl>
      <w:tblPr>
        <w:tblStyle w:val="TableGridLight"/>
        <w:tblW w:w="11340" w:type="dxa"/>
        <w:tblInd w:w="-995" w:type="dxa"/>
        <w:tblLook w:val="04A0" w:firstRow="1" w:lastRow="0" w:firstColumn="1" w:lastColumn="0" w:noHBand="0" w:noVBand="1"/>
      </w:tblPr>
      <w:tblGrid>
        <w:gridCol w:w="1890"/>
        <w:gridCol w:w="9450"/>
      </w:tblGrid>
      <w:tr w:rsidR="00B2270D" w:rsidRPr="00B2270D" w:rsidTr="00EC0621">
        <w:tc>
          <w:tcPr>
            <w:tcW w:w="1890" w:type="dxa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B2270D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Class</w:t>
            </w:r>
          </w:p>
        </w:tc>
        <w:tc>
          <w:tcPr>
            <w:tcW w:w="9450" w:type="dxa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B2270D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B2270D" w:rsidRPr="00B2270D" w:rsidTr="00EC0621">
        <w:tc>
          <w:tcPr>
            <w:tcW w:w="1890" w:type="dxa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B2270D">
              <w:rPr>
                <w:rFonts w:ascii="Verdana" w:hAnsi="Verdana"/>
                <w:color w:val="000000"/>
                <w:sz w:val="18"/>
                <w:szCs w:val="18"/>
              </w:rPr>
              <w:t>.text-muted</w:t>
            </w:r>
          </w:p>
        </w:tc>
        <w:tc>
          <w:tcPr>
            <w:tcW w:w="9450" w:type="dxa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B2270D">
              <w:rPr>
                <w:rStyle w:val="text-muted"/>
                <w:rFonts w:ascii="Verdana" w:hAnsi="Verdana"/>
                <w:color w:val="777777"/>
                <w:sz w:val="18"/>
                <w:szCs w:val="18"/>
              </w:rPr>
              <w:t>Text styled with class "text-muted"</w:t>
            </w:r>
          </w:p>
        </w:tc>
      </w:tr>
      <w:tr w:rsidR="00B2270D" w:rsidRPr="00B2270D" w:rsidTr="00EC0621">
        <w:tc>
          <w:tcPr>
            <w:tcW w:w="1890" w:type="dxa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B2270D">
              <w:rPr>
                <w:rFonts w:ascii="Verdana" w:hAnsi="Verdana"/>
                <w:color w:val="000000"/>
                <w:sz w:val="18"/>
                <w:szCs w:val="18"/>
              </w:rPr>
              <w:t>.text-primary</w:t>
            </w:r>
          </w:p>
        </w:tc>
        <w:tc>
          <w:tcPr>
            <w:tcW w:w="9450" w:type="dxa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B2270D">
              <w:rPr>
                <w:rStyle w:val="text-primary"/>
                <w:rFonts w:ascii="Verdana" w:hAnsi="Verdana"/>
                <w:color w:val="337AB7"/>
                <w:sz w:val="18"/>
                <w:szCs w:val="18"/>
              </w:rPr>
              <w:t>Text styled with class "text-primary"</w:t>
            </w:r>
          </w:p>
        </w:tc>
      </w:tr>
      <w:tr w:rsidR="00B2270D" w:rsidRPr="00B2270D" w:rsidTr="00EC0621">
        <w:tc>
          <w:tcPr>
            <w:tcW w:w="1890" w:type="dxa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B2270D">
              <w:rPr>
                <w:rFonts w:ascii="Verdana" w:hAnsi="Verdana"/>
                <w:color w:val="000000"/>
                <w:sz w:val="18"/>
                <w:szCs w:val="18"/>
              </w:rPr>
              <w:t>.text-success</w:t>
            </w:r>
          </w:p>
        </w:tc>
        <w:tc>
          <w:tcPr>
            <w:tcW w:w="9450" w:type="dxa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B2270D">
              <w:rPr>
                <w:rStyle w:val="text-success"/>
                <w:rFonts w:ascii="Verdana" w:hAnsi="Verdana"/>
                <w:color w:val="3C763D"/>
                <w:sz w:val="18"/>
                <w:szCs w:val="18"/>
              </w:rPr>
              <w:t>Text styled with class "text-success"</w:t>
            </w:r>
          </w:p>
        </w:tc>
      </w:tr>
      <w:tr w:rsidR="00B2270D" w:rsidRPr="00B2270D" w:rsidTr="00EC0621">
        <w:tc>
          <w:tcPr>
            <w:tcW w:w="1890" w:type="dxa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B2270D">
              <w:rPr>
                <w:rFonts w:ascii="Verdana" w:hAnsi="Verdana"/>
                <w:color w:val="000000"/>
                <w:sz w:val="18"/>
                <w:szCs w:val="18"/>
              </w:rPr>
              <w:t>.text-info</w:t>
            </w:r>
          </w:p>
        </w:tc>
        <w:tc>
          <w:tcPr>
            <w:tcW w:w="9450" w:type="dxa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B2270D">
              <w:rPr>
                <w:rStyle w:val="text-info"/>
                <w:rFonts w:ascii="Verdana" w:hAnsi="Verdana"/>
                <w:color w:val="31708F"/>
                <w:sz w:val="18"/>
                <w:szCs w:val="18"/>
              </w:rPr>
              <w:t>Text styled with class "text-info"</w:t>
            </w:r>
          </w:p>
        </w:tc>
      </w:tr>
      <w:tr w:rsidR="00B2270D" w:rsidRPr="00B2270D" w:rsidTr="00EC0621">
        <w:tc>
          <w:tcPr>
            <w:tcW w:w="1890" w:type="dxa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B2270D">
              <w:rPr>
                <w:rFonts w:ascii="Verdana" w:hAnsi="Verdana"/>
                <w:color w:val="000000"/>
                <w:sz w:val="18"/>
                <w:szCs w:val="18"/>
              </w:rPr>
              <w:t>.text-warning</w:t>
            </w:r>
          </w:p>
        </w:tc>
        <w:tc>
          <w:tcPr>
            <w:tcW w:w="9450" w:type="dxa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B2270D">
              <w:rPr>
                <w:rStyle w:val="text-warning"/>
                <w:rFonts w:ascii="Verdana" w:hAnsi="Verdana"/>
                <w:color w:val="8A6D3B"/>
                <w:sz w:val="18"/>
                <w:szCs w:val="18"/>
              </w:rPr>
              <w:t>Text styled with class "text-warning"</w:t>
            </w:r>
          </w:p>
        </w:tc>
      </w:tr>
      <w:tr w:rsidR="00B2270D" w:rsidRPr="00B2270D" w:rsidTr="00EC0621">
        <w:tc>
          <w:tcPr>
            <w:tcW w:w="1890" w:type="dxa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B2270D">
              <w:rPr>
                <w:rFonts w:ascii="Verdana" w:hAnsi="Verdana"/>
                <w:color w:val="000000"/>
                <w:sz w:val="18"/>
                <w:szCs w:val="18"/>
              </w:rPr>
              <w:t>.text-danger</w:t>
            </w:r>
          </w:p>
        </w:tc>
        <w:tc>
          <w:tcPr>
            <w:tcW w:w="9450" w:type="dxa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B2270D">
              <w:rPr>
                <w:rStyle w:val="text-danger"/>
                <w:rFonts w:ascii="Verdana" w:hAnsi="Verdana"/>
                <w:color w:val="A94442"/>
                <w:sz w:val="18"/>
                <w:szCs w:val="18"/>
              </w:rPr>
              <w:t>Text styled with class "text-danger"</w:t>
            </w:r>
          </w:p>
        </w:tc>
      </w:tr>
    </w:tbl>
    <w:p w:rsidR="00AA46DE" w:rsidRDefault="00AA46DE" w:rsidP="00B2270D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</w:p>
    <w:p w:rsidR="00B2270D" w:rsidRPr="00B2270D" w:rsidRDefault="00B2270D" w:rsidP="00B2270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 w:rsidRPr="00B2270D">
        <w:rPr>
          <w:rFonts w:ascii="Segoe UI" w:hAnsi="Segoe UI" w:cs="Segoe UI"/>
          <w:b/>
          <w:bCs/>
          <w:color w:val="000000"/>
          <w:sz w:val="36"/>
          <w:szCs w:val="36"/>
        </w:rPr>
        <w:t>Background</w:t>
      </w:r>
    </w:p>
    <w:p w:rsidR="00B2270D" w:rsidRPr="00B2270D" w:rsidRDefault="00B2270D" w:rsidP="00B2270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B2270D">
        <w:rPr>
          <w:rFonts w:ascii="Verdana" w:hAnsi="Verdana"/>
          <w:color w:val="000000"/>
          <w:sz w:val="18"/>
          <w:szCs w:val="18"/>
        </w:rPr>
        <w:t>Add meaning through background-colors with the classes below. Links will darken on hover just like text classes:</w:t>
      </w:r>
    </w:p>
    <w:tbl>
      <w:tblPr>
        <w:tblStyle w:val="TableGridLight"/>
        <w:tblW w:w="11340" w:type="dxa"/>
        <w:tblInd w:w="-995" w:type="dxa"/>
        <w:tblLook w:val="04A0" w:firstRow="1" w:lastRow="0" w:firstColumn="1" w:lastColumn="0" w:noHBand="0" w:noVBand="1"/>
      </w:tblPr>
      <w:tblGrid>
        <w:gridCol w:w="2673"/>
        <w:gridCol w:w="8667"/>
      </w:tblGrid>
      <w:tr w:rsidR="00B2270D" w:rsidRPr="00B2270D" w:rsidTr="00EC0621">
        <w:tc>
          <w:tcPr>
            <w:tcW w:w="2673" w:type="dxa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B2270D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Class</w:t>
            </w:r>
          </w:p>
        </w:tc>
        <w:tc>
          <w:tcPr>
            <w:tcW w:w="8667" w:type="dxa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B2270D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B2270D" w:rsidRPr="00B2270D" w:rsidTr="00EC0621">
        <w:tc>
          <w:tcPr>
            <w:tcW w:w="0" w:type="auto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B2270D">
              <w:rPr>
                <w:rFonts w:ascii="Verdana" w:hAnsi="Verdana"/>
                <w:color w:val="000000"/>
                <w:sz w:val="18"/>
                <w:szCs w:val="18"/>
              </w:rPr>
              <w:t>.bg-primary</w:t>
            </w:r>
          </w:p>
        </w:tc>
        <w:tc>
          <w:tcPr>
            <w:tcW w:w="8667" w:type="dxa"/>
            <w:hideMark/>
          </w:tcPr>
          <w:p w:rsidR="00B2270D" w:rsidRPr="00B2270D" w:rsidRDefault="00B2270D" w:rsidP="00EC0621">
            <w:pPr>
              <w:tabs>
                <w:tab w:val="left" w:pos="7548"/>
              </w:tabs>
              <w:spacing w:before="300" w:after="300"/>
              <w:rPr>
                <w:rFonts w:ascii="Verdana" w:hAnsi="Verdana"/>
                <w:color w:val="FFFFFF"/>
                <w:sz w:val="18"/>
                <w:szCs w:val="18"/>
              </w:rPr>
            </w:pPr>
            <w:r w:rsidRPr="00B2270D">
              <w:rPr>
                <w:rFonts w:ascii="Verdana" w:hAnsi="Verdana"/>
                <w:color w:val="FFFFFF"/>
                <w:sz w:val="18"/>
                <w:szCs w:val="18"/>
              </w:rPr>
              <w:t>Table cell is styled with class "bg-primary"</w:t>
            </w:r>
            <w:r w:rsidR="00EC0621">
              <w:rPr>
                <w:rFonts w:ascii="Verdana" w:hAnsi="Verdana"/>
                <w:color w:val="FFFFFF"/>
                <w:sz w:val="18"/>
                <w:szCs w:val="18"/>
              </w:rPr>
              <w:tab/>
            </w:r>
          </w:p>
        </w:tc>
      </w:tr>
      <w:tr w:rsidR="00B2270D" w:rsidRPr="00B2270D" w:rsidTr="00EC0621">
        <w:tc>
          <w:tcPr>
            <w:tcW w:w="0" w:type="auto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B2270D">
              <w:rPr>
                <w:rFonts w:ascii="Verdana" w:hAnsi="Verdana"/>
                <w:color w:val="000000"/>
                <w:sz w:val="18"/>
                <w:szCs w:val="18"/>
              </w:rPr>
              <w:t>.bg-success</w:t>
            </w:r>
          </w:p>
        </w:tc>
        <w:tc>
          <w:tcPr>
            <w:tcW w:w="8667" w:type="dxa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B2270D">
              <w:rPr>
                <w:rFonts w:ascii="Verdana" w:hAnsi="Verdana"/>
                <w:color w:val="000000"/>
                <w:sz w:val="18"/>
                <w:szCs w:val="18"/>
              </w:rPr>
              <w:t>Table cell is styled with class "bg-success"</w:t>
            </w:r>
          </w:p>
        </w:tc>
      </w:tr>
      <w:tr w:rsidR="00B2270D" w:rsidRPr="00B2270D" w:rsidTr="00EC0621">
        <w:tc>
          <w:tcPr>
            <w:tcW w:w="0" w:type="auto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B2270D">
              <w:rPr>
                <w:rFonts w:ascii="Verdana" w:hAnsi="Verdana"/>
                <w:color w:val="000000"/>
                <w:sz w:val="18"/>
                <w:szCs w:val="18"/>
              </w:rPr>
              <w:t>.bg-info</w:t>
            </w:r>
          </w:p>
        </w:tc>
        <w:tc>
          <w:tcPr>
            <w:tcW w:w="8667" w:type="dxa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B2270D">
              <w:rPr>
                <w:rFonts w:ascii="Verdana" w:hAnsi="Verdana"/>
                <w:color w:val="000000"/>
                <w:sz w:val="18"/>
                <w:szCs w:val="18"/>
              </w:rPr>
              <w:t>Table cell is styled with class "bg-info"</w:t>
            </w:r>
          </w:p>
        </w:tc>
      </w:tr>
      <w:tr w:rsidR="00B2270D" w:rsidRPr="00B2270D" w:rsidTr="00EC0621">
        <w:tc>
          <w:tcPr>
            <w:tcW w:w="0" w:type="auto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B2270D">
              <w:rPr>
                <w:rFonts w:ascii="Verdana" w:hAnsi="Verdana"/>
                <w:color w:val="000000"/>
                <w:sz w:val="18"/>
                <w:szCs w:val="18"/>
              </w:rPr>
              <w:t>.bg-warning</w:t>
            </w:r>
          </w:p>
        </w:tc>
        <w:tc>
          <w:tcPr>
            <w:tcW w:w="8667" w:type="dxa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B2270D">
              <w:rPr>
                <w:rFonts w:ascii="Verdana" w:hAnsi="Verdana"/>
                <w:color w:val="000000"/>
                <w:sz w:val="18"/>
                <w:szCs w:val="18"/>
              </w:rPr>
              <w:t>Table cell is styled with class "bg-warning"</w:t>
            </w:r>
          </w:p>
        </w:tc>
      </w:tr>
      <w:tr w:rsidR="00B2270D" w:rsidRPr="00B2270D" w:rsidTr="00EC0621">
        <w:tc>
          <w:tcPr>
            <w:tcW w:w="0" w:type="auto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B2270D">
              <w:rPr>
                <w:rFonts w:ascii="Verdana" w:hAnsi="Verdana"/>
                <w:color w:val="000000"/>
                <w:sz w:val="18"/>
                <w:szCs w:val="18"/>
              </w:rPr>
              <w:t>.bg-danger</w:t>
            </w:r>
          </w:p>
        </w:tc>
        <w:tc>
          <w:tcPr>
            <w:tcW w:w="8667" w:type="dxa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B2270D">
              <w:rPr>
                <w:rFonts w:ascii="Verdana" w:hAnsi="Verdana"/>
                <w:color w:val="000000"/>
                <w:sz w:val="18"/>
                <w:szCs w:val="18"/>
              </w:rPr>
              <w:t>Table cell is styled with class "bg-danger"</w:t>
            </w:r>
          </w:p>
        </w:tc>
      </w:tr>
    </w:tbl>
    <w:p w:rsidR="00940AB2" w:rsidRDefault="00940AB2" w:rsidP="00B2270D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</w:p>
    <w:p w:rsidR="00B2270D" w:rsidRPr="00B2270D" w:rsidRDefault="00B2270D" w:rsidP="00B2270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 w:rsidRPr="00B2270D">
        <w:rPr>
          <w:rFonts w:ascii="Segoe UI" w:hAnsi="Segoe UI" w:cs="Segoe UI"/>
          <w:b/>
          <w:bCs/>
          <w:color w:val="000000"/>
          <w:sz w:val="36"/>
          <w:szCs w:val="36"/>
        </w:rPr>
        <w:t>Other</w:t>
      </w:r>
    </w:p>
    <w:tbl>
      <w:tblPr>
        <w:tblStyle w:val="TableGridLight"/>
        <w:tblW w:w="11430" w:type="dxa"/>
        <w:tblInd w:w="-995" w:type="dxa"/>
        <w:tblLook w:val="04A0" w:firstRow="1" w:lastRow="0" w:firstColumn="1" w:lastColumn="0" w:noHBand="0" w:noVBand="1"/>
      </w:tblPr>
      <w:tblGrid>
        <w:gridCol w:w="2606"/>
        <w:gridCol w:w="8824"/>
      </w:tblGrid>
      <w:tr w:rsidR="00B2270D" w:rsidRPr="00B2270D" w:rsidTr="00B2270D">
        <w:tc>
          <w:tcPr>
            <w:tcW w:w="2606" w:type="dxa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B2270D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Class</w:t>
            </w:r>
          </w:p>
        </w:tc>
        <w:tc>
          <w:tcPr>
            <w:tcW w:w="8824" w:type="dxa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B2270D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B2270D" w:rsidRPr="00B2270D" w:rsidTr="00B2270D">
        <w:tc>
          <w:tcPr>
            <w:tcW w:w="0" w:type="auto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B2270D">
              <w:rPr>
                <w:rFonts w:ascii="Verdana" w:hAnsi="Verdana"/>
                <w:color w:val="000000"/>
                <w:sz w:val="18"/>
                <w:szCs w:val="18"/>
              </w:rPr>
              <w:t>.pull-left</w:t>
            </w:r>
          </w:p>
        </w:tc>
        <w:tc>
          <w:tcPr>
            <w:tcW w:w="8824" w:type="dxa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B2270D">
              <w:rPr>
                <w:rFonts w:ascii="Verdana" w:hAnsi="Verdana"/>
                <w:color w:val="000000"/>
                <w:sz w:val="18"/>
                <w:szCs w:val="18"/>
              </w:rPr>
              <w:t>Floats an element to the left</w:t>
            </w:r>
          </w:p>
        </w:tc>
      </w:tr>
      <w:tr w:rsidR="00B2270D" w:rsidRPr="00B2270D" w:rsidTr="00B2270D">
        <w:tc>
          <w:tcPr>
            <w:tcW w:w="0" w:type="auto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B2270D">
              <w:rPr>
                <w:rFonts w:ascii="Verdana" w:hAnsi="Verdana"/>
                <w:color w:val="000000"/>
                <w:sz w:val="18"/>
                <w:szCs w:val="18"/>
              </w:rPr>
              <w:t>.pull-right</w:t>
            </w:r>
          </w:p>
        </w:tc>
        <w:tc>
          <w:tcPr>
            <w:tcW w:w="8824" w:type="dxa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B2270D">
              <w:rPr>
                <w:rFonts w:ascii="Verdana" w:hAnsi="Verdana"/>
                <w:color w:val="000000"/>
                <w:sz w:val="18"/>
                <w:szCs w:val="18"/>
              </w:rPr>
              <w:t>Floats an element to the right</w:t>
            </w:r>
          </w:p>
        </w:tc>
      </w:tr>
      <w:tr w:rsidR="00B2270D" w:rsidRPr="00B2270D" w:rsidTr="00B2270D">
        <w:tc>
          <w:tcPr>
            <w:tcW w:w="0" w:type="auto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B2270D">
              <w:rPr>
                <w:rFonts w:ascii="Verdana" w:hAnsi="Verdana"/>
                <w:color w:val="000000"/>
                <w:sz w:val="18"/>
                <w:szCs w:val="18"/>
              </w:rPr>
              <w:t>.center-block</w:t>
            </w:r>
          </w:p>
        </w:tc>
        <w:tc>
          <w:tcPr>
            <w:tcW w:w="8824" w:type="dxa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B2270D">
              <w:rPr>
                <w:rFonts w:ascii="Verdana" w:hAnsi="Verdana"/>
                <w:color w:val="000000"/>
                <w:sz w:val="18"/>
                <w:szCs w:val="18"/>
              </w:rPr>
              <w:t>Sets an element to display:block with margin-right:auto and margin-left:auto</w:t>
            </w:r>
          </w:p>
        </w:tc>
      </w:tr>
      <w:tr w:rsidR="00B2270D" w:rsidRPr="00B2270D" w:rsidTr="00B2270D">
        <w:tc>
          <w:tcPr>
            <w:tcW w:w="0" w:type="auto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B2270D">
              <w:rPr>
                <w:rFonts w:ascii="Verdana" w:hAnsi="Verdana"/>
                <w:color w:val="000000"/>
                <w:sz w:val="18"/>
                <w:szCs w:val="18"/>
              </w:rPr>
              <w:t>.clearfix</w:t>
            </w:r>
          </w:p>
        </w:tc>
        <w:tc>
          <w:tcPr>
            <w:tcW w:w="8824" w:type="dxa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B2270D">
              <w:rPr>
                <w:rFonts w:ascii="Verdana" w:hAnsi="Verdana"/>
                <w:color w:val="000000"/>
                <w:sz w:val="18"/>
                <w:szCs w:val="18"/>
              </w:rPr>
              <w:t>Clears floats</w:t>
            </w:r>
          </w:p>
        </w:tc>
      </w:tr>
      <w:tr w:rsidR="00B2270D" w:rsidRPr="00B2270D" w:rsidTr="00B2270D">
        <w:tc>
          <w:tcPr>
            <w:tcW w:w="0" w:type="auto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B2270D">
              <w:rPr>
                <w:rFonts w:ascii="Verdana" w:hAnsi="Verdana"/>
                <w:color w:val="000000"/>
                <w:sz w:val="18"/>
                <w:szCs w:val="18"/>
              </w:rPr>
              <w:t>.show</w:t>
            </w:r>
          </w:p>
        </w:tc>
        <w:tc>
          <w:tcPr>
            <w:tcW w:w="8824" w:type="dxa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B2270D">
              <w:rPr>
                <w:rFonts w:ascii="Verdana" w:hAnsi="Verdana"/>
                <w:color w:val="000000"/>
                <w:sz w:val="18"/>
                <w:szCs w:val="18"/>
              </w:rPr>
              <w:t>Forces an element to be shown (display:block)</w:t>
            </w:r>
          </w:p>
        </w:tc>
      </w:tr>
      <w:tr w:rsidR="00B2270D" w:rsidRPr="00B2270D" w:rsidTr="00B2270D">
        <w:tc>
          <w:tcPr>
            <w:tcW w:w="0" w:type="auto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B2270D">
              <w:rPr>
                <w:rFonts w:ascii="Verdana" w:hAnsi="Verdana"/>
                <w:color w:val="000000"/>
                <w:sz w:val="18"/>
                <w:szCs w:val="18"/>
              </w:rPr>
              <w:t>.hidden</w:t>
            </w:r>
          </w:p>
        </w:tc>
        <w:tc>
          <w:tcPr>
            <w:tcW w:w="8824" w:type="dxa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B2270D">
              <w:rPr>
                <w:rFonts w:ascii="Verdana" w:hAnsi="Verdana"/>
                <w:color w:val="000000"/>
                <w:sz w:val="18"/>
                <w:szCs w:val="18"/>
              </w:rPr>
              <w:t>Forces an element to be hidden (display:none)</w:t>
            </w:r>
          </w:p>
        </w:tc>
      </w:tr>
      <w:tr w:rsidR="00B2270D" w:rsidRPr="00B2270D" w:rsidTr="00B2270D">
        <w:tc>
          <w:tcPr>
            <w:tcW w:w="0" w:type="auto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B2270D">
              <w:rPr>
                <w:rFonts w:ascii="Verdana" w:hAnsi="Verdana"/>
                <w:color w:val="000000"/>
                <w:sz w:val="18"/>
                <w:szCs w:val="18"/>
              </w:rPr>
              <w:t>.invisible</w:t>
            </w:r>
          </w:p>
        </w:tc>
        <w:tc>
          <w:tcPr>
            <w:tcW w:w="8824" w:type="dxa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B2270D">
              <w:rPr>
                <w:rFonts w:ascii="Verdana" w:hAnsi="Verdana"/>
                <w:color w:val="000000"/>
                <w:sz w:val="18"/>
                <w:szCs w:val="18"/>
              </w:rPr>
              <w:t>Forces an element to be invisible (visibility:hidden). Will take up space on page even though it is invisible</w:t>
            </w:r>
          </w:p>
        </w:tc>
      </w:tr>
      <w:tr w:rsidR="00B2270D" w:rsidRPr="00B2270D" w:rsidTr="00B2270D">
        <w:tc>
          <w:tcPr>
            <w:tcW w:w="0" w:type="auto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B2270D">
              <w:rPr>
                <w:rFonts w:ascii="Verdana" w:hAnsi="Verdana"/>
                <w:color w:val="000000"/>
                <w:sz w:val="18"/>
                <w:szCs w:val="18"/>
              </w:rPr>
              <w:t>.sr-only</w:t>
            </w:r>
          </w:p>
        </w:tc>
        <w:tc>
          <w:tcPr>
            <w:tcW w:w="8824" w:type="dxa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B2270D">
              <w:rPr>
                <w:rFonts w:ascii="Verdana" w:hAnsi="Verdana"/>
                <w:color w:val="000000"/>
                <w:sz w:val="18"/>
                <w:szCs w:val="18"/>
              </w:rPr>
              <w:t>Hides an element to all devices except screen readers</w:t>
            </w:r>
          </w:p>
        </w:tc>
      </w:tr>
      <w:tr w:rsidR="00B2270D" w:rsidRPr="00B2270D" w:rsidTr="00B2270D">
        <w:tc>
          <w:tcPr>
            <w:tcW w:w="0" w:type="auto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B2270D">
              <w:rPr>
                <w:rFonts w:ascii="Verdana" w:hAnsi="Verdana"/>
                <w:color w:val="000000"/>
                <w:sz w:val="18"/>
                <w:szCs w:val="18"/>
              </w:rPr>
              <w:t>.sr-only-focusable</w:t>
            </w:r>
          </w:p>
        </w:tc>
        <w:tc>
          <w:tcPr>
            <w:tcW w:w="8824" w:type="dxa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B2270D">
              <w:rPr>
                <w:rFonts w:ascii="Verdana" w:hAnsi="Verdana"/>
                <w:color w:val="000000"/>
                <w:sz w:val="18"/>
                <w:szCs w:val="18"/>
              </w:rPr>
              <w:t>Combine with .sr-only to show the element again when it is focused (e.g. by a keyboard-only user)</w:t>
            </w:r>
          </w:p>
        </w:tc>
      </w:tr>
      <w:tr w:rsidR="00B2270D" w:rsidRPr="00B2270D" w:rsidTr="00B2270D">
        <w:tc>
          <w:tcPr>
            <w:tcW w:w="0" w:type="auto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B2270D">
              <w:rPr>
                <w:rFonts w:ascii="Verdana" w:hAnsi="Verdana"/>
                <w:color w:val="000000"/>
                <w:sz w:val="18"/>
                <w:szCs w:val="18"/>
              </w:rPr>
              <w:t>.text-hide</w:t>
            </w:r>
          </w:p>
        </w:tc>
        <w:tc>
          <w:tcPr>
            <w:tcW w:w="8824" w:type="dxa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B2270D">
              <w:rPr>
                <w:rFonts w:ascii="Verdana" w:hAnsi="Verdana"/>
                <w:color w:val="000000"/>
                <w:sz w:val="18"/>
                <w:szCs w:val="18"/>
              </w:rPr>
              <w:t>Helps replace an element's text content with a background image</w:t>
            </w:r>
          </w:p>
        </w:tc>
      </w:tr>
      <w:tr w:rsidR="00B2270D" w:rsidRPr="00B2270D" w:rsidTr="00B2270D">
        <w:tc>
          <w:tcPr>
            <w:tcW w:w="0" w:type="auto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B2270D">
              <w:rPr>
                <w:rFonts w:ascii="Verdana" w:hAnsi="Verdana"/>
                <w:color w:val="000000"/>
                <w:sz w:val="18"/>
                <w:szCs w:val="18"/>
              </w:rPr>
              <w:t>.close</w:t>
            </w:r>
          </w:p>
        </w:tc>
        <w:tc>
          <w:tcPr>
            <w:tcW w:w="8824" w:type="dxa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B2270D">
              <w:rPr>
                <w:rFonts w:ascii="Verdana" w:hAnsi="Verdana"/>
                <w:color w:val="000000"/>
                <w:sz w:val="18"/>
                <w:szCs w:val="18"/>
              </w:rPr>
              <w:t>Indicates a close icon</w:t>
            </w:r>
          </w:p>
        </w:tc>
      </w:tr>
      <w:tr w:rsidR="00B2270D" w:rsidRPr="00B2270D" w:rsidTr="00B2270D">
        <w:tc>
          <w:tcPr>
            <w:tcW w:w="0" w:type="auto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B2270D">
              <w:rPr>
                <w:rFonts w:ascii="Verdana" w:hAnsi="Verdana"/>
                <w:color w:val="000000"/>
                <w:sz w:val="18"/>
                <w:szCs w:val="18"/>
              </w:rPr>
              <w:t>.caret</w:t>
            </w:r>
          </w:p>
        </w:tc>
        <w:tc>
          <w:tcPr>
            <w:tcW w:w="8824" w:type="dxa"/>
            <w:hideMark/>
          </w:tcPr>
          <w:p w:rsidR="00B2270D" w:rsidRPr="00B2270D" w:rsidRDefault="00B2270D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B2270D">
              <w:rPr>
                <w:rFonts w:ascii="Verdana" w:hAnsi="Verdana"/>
                <w:color w:val="000000"/>
                <w:sz w:val="18"/>
                <w:szCs w:val="18"/>
              </w:rPr>
              <w:t>Indicates dropdown functionality (will reverse automatically in dropup menus)</w:t>
            </w:r>
          </w:p>
        </w:tc>
      </w:tr>
    </w:tbl>
    <w:p w:rsidR="00940AB2" w:rsidRDefault="00940AB2" w:rsidP="00B2270D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0"/>
          <w:szCs w:val="40"/>
        </w:rPr>
      </w:pPr>
    </w:p>
    <w:p w:rsidR="00940AB2" w:rsidRDefault="00940AB2" w:rsidP="00B2270D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0"/>
          <w:szCs w:val="40"/>
        </w:rPr>
      </w:pPr>
    </w:p>
    <w:p w:rsidR="00940AB2" w:rsidRPr="00940AB2" w:rsidRDefault="00940AB2" w:rsidP="00940AB2"/>
    <w:p w:rsidR="008C47A7" w:rsidRDefault="008C47A7" w:rsidP="00B2270D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0"/>
          <w:szCs w:val="40"/>
        </w:rPr>
      </w:pPr>
    </w:p>
    <w:p w:rsidR="00B2270D" w:rsidRPr="00B2270D" w:rsidRDefault="00B2270D" w:rsidP="00B2270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0"/>
          <w:szCs w:val="40"/>
        </w:rPr>
      </w:pPr>
      <w:bookmarkStart w:id="2" w:name="_GoBack"/>
      <w:bookmarkEnd w:id="2"/>
      <w:r w:rsidRPr="00B2270D">
        <w:rPr>
          <w:rFonts w:ascii="Segoe UI" w:hAnsi="Segoe UI" w:cs="Segoe UI"/>
          <w:b/>
          <w:bCs/>
          <w:color w:val="000000"/>
          <w:sz w:val="40"/>
          <w:szCs w:val="40"/>
        </w:rPr>
        <w:t>Responsive Utilities</w:t>
      </w:r>
    </w:p>
    <w:p w:rsidR="00B2270D" w:rsidRPr="00B2270D" w:rsidRDefault="00B2270D" w:rsidP="00B2270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0"/>
          <w:szCs w:val="20"/>
        </w:rPr>
      </w:pPr>
      <w:r w:rsidRPr="00B2270D">
        <w:rPr>
          <w:rFonts w:ascii="Verdana" w:hAnsi="Verdana"/>
          <w:color w:val="000000"/>
          <w:sz w:val="20"/>
          <w:szCs w:val="20"/>
        </w:rPr>
        <w:t>These classes are used to show and/or hide content by device via media queries.</w:t>
      </w:r>
    </w:p>
    <w:p w:rsidR="00B2270D" w:rsidRPr="00B2270D" w:rsidRDefault="00B2270D" w:rsidP="00B2270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0"/>
          <w:szCs w:val="20"/>
        </w:rPr>
      </w:pPr>
      <w:r w:rsidRPr="00B2270D">
        <w:rPr>
          <w:rFonts w:ascii="Verdana" w:hAnsi="Verdana"/>
          <w:color w:val="000000"/>
          <w:sz w:val="20"/>
          <w:szCs w:val="20"/>
        </w:rPr>
        <w:t>Use one or a combination of the available classes for toggling content across viewport breakpoints:</w:t>
      </w:r>
    </w:p>
    <w:tbl>
      <w:tblPr>
        <w:tblStyle w:val="TableGridLight"/>
        <w:tblW w:w="10710" w:type="dxa"/>
        <w:tblInd w:w="-815" w:type="dxa"/>
        <w:tblLook w:val="04A0" w:firstRow="1" w:lastRow="0" w:firstColumn="1" w:lastColumn="0" w:noHBand="0" w:noVBand="1"/>
      </w:tblPr>
      <w:tblGrid>
        <w:gridCol w:w="1980"/>
        <w:gridCol w:w="2250"/>
        <w:gridCol w:w="2160"/>
        <w:gridCol w:w="2160"/>
        <w:gridCol w:w="2160"/>
      </w:tblGrid>
      <w:tr w:rsidR="00B2270D" w:rsidRPr="00B2270D" w:rsidTr="00FA6596">
        <w:tc>
          <w:tcPr>
            <w:tcW w:w="1980" w:type="dxa"/>
            <w:hideMark/>
          </w:tcPr>
          <w:p w:rsidR="00B2270D" w:rsidRPr="00B2270D" w:rsidRDefault="00B2270D">
            <w:pPr>
              <w:spacing w:after="300"/>
              <w:rPr>
                <w:rFonts w:ascii="Times New Roman" w:hAnsi="Times New Roman"/>
                <w:b/>
                <w:bCs/>
                <w:sz w:val="20"/>
              </w:rPr>
            </w:pPr>
            <w:r w:rsidRPr="00B2270D">
              <w:rPr>
                <w:b/>
                <w:bCs/>
                <w:sz w:val="18"/>
                <w:szCs w:val="16"/>
              </w:rPr>
              <w:t>Classes</w:t>
            </w:r>
          </w:p>
        </w:tc>
        <w:tc>
          <w:tcPr>
            <w:tcW w:w="2250" w:type="dxa"/>
            <w:hideMark/>
          </w:tcPr>
          <w:p w:rsidR="00B2270D" w:rsidRPr="00B2270D" w:rsidRDefault="00B2270D">
            <w:pPr>
              <w:spacing w:after="300"/>
              <w:rPr>
                <w:b/>
                <w:bCs/>
                <w:sz w:val="18"/>
                <w:szCs w:val="16"/>
              </w:rPr>
            </w:pPr>
            <w:r w:rsidRPr="00B2270D">
              <w:rPr>
                <w:b/>
                <w:bCs/>
                <w:sz w:val="18"/>
                <w:szCs w:val="16"/>
              </w:rPr>
              <w:t>Extra small devices</w:t>
            </w:r>
            <w:r w:rsidRPr="00B2270D">
              <w:rPr>
                <w:b/>
                <w:bCs/>
                <w:sz w:val="14"/>
                <w:szCs w:val="14"/>
              </w:rPr>
              <w:t>Phones (&lt;768px)</w:t>
            </w:r>
          </w:p>
        </w:tc>
        <w:tc>
          <w:tcPr>
            <w:tcW w:w="2160" w:type="dxa"/>
            <w:hideMark/>
          </w:tcPr>
          <w:p w:rsidR="00B2270D" w:rsidRPr="00B2270D" w:rsidRDefault="00B2270D">
            <w:pPr>
              <w:spacing w:after="300"/>
              <w:rPr>
                <w:b/>
                <w:bCs/>
                <w:sz w:val="18"/>
                <w:szCs w:val="16"/>
              </w:rPr>
            </w:pPr>
            <w:r w:rsidRPr="00B2270D">
              <w:rPr>
                <w:b/>
                <w:bCs/>
                <w:sz w:val="18"/>
                <w:szCs w:val="16"/>
              </w:rPr>
              <w:t>Small devices</w:t>
            </w:r>
            <w:r w:rsidRPr="00B2270D">
              <w:rPr>
                <w:b/>
                <w:bCs/>
                <w:sz w:val="14"/>
                <w:szCs w:val="14"/>
              </w:rPr>
              <w:t>Tablets (≥768px)</w:t>
            </w:r>
          </w:p>
        </w:tc>
        <w:tc>
          <w:tcPr>
            <w:tcW w:w="2160" w:type="dxa"/>
            <w:hideMark/>
          </w:tcPr>
          <w:p w:rsidR="00B2270D" w:rsidRPr="00B2270D" w:rsidRDefault="00B2270D">
            <w:pPr>
              <w:spacing w:after="300"/>
              <w:rPr>
                <w:b/>
                <w:bCs/>
                <w:sz w:val="18"/>
                <w:szCs w:val="16"/>
              </w:rPr>
            </w:pPr>
            <w:r w:rsidRPr="00B2270D">
              <w:rPr>
                <w:b/>
                <w:bCs/>
                <w:sz w:val="18"/>
                <w:szCs w:val="16"/>
              </w:rPr>
              <w:t>Medium devices</w:t>
            </w:r>
            <w:r w:rsidRPr="00B2270D">
              <w:rPr>
                <w:b/>
                <w:bCs/>
                <w:sz w:val="14"/>
                <w:szCs w:val="14"/>
              </w:rPr>
              <w:t>Desktops (≥992px)</w:t>
            </w:r>
          </w:p>
        </w:tc>
        <w:tc>
          <w:tcPr>
            <w:tcW w:w="2160" w:type="dxa"/>
            <w:hideMark/>
          </w:tcPr>
          <w:p w:rsidR="00B2270D" w:rsidRPr="00B2270D" w:rsidRDefault="00B2270D">
            <w:pPr>
              <w:spacing w:after="300"/>
              <w:rPr>
                <w:b/>
                <w:bCs/>
                <w:sz w:val="18"/>
                <w:szCs w:val="16"/>
              </w:rPr>
            </w:pPr>
            <w:r w:rsidRPr="00B2270D">
              <w:rPr>
                <w:b/>
                <w:bCs/>
                <w:sz w:val="18"/>
                <w:szCs w:val="16"/>
              </w:rPr>
              <w:t>Large devices</w:t>
            </w:r>
            <w:r w:rsidRPr="00B2270D">
              <w:rPr>
                <w:b/>
                <w:bCs/>
                <w:sz w:val="14"/>
                <w:szCs w:val="14"/>
              </w:rPr>
              <w:t>Desktops (≥1200px)</w:t>
            </w:r>
          </w:p>
        </w:tc>
      </w:tr>
      <w:tr w:rsidR="00FA6596" w:rsidRPr="00B2270D" w:rsidTr="00FA6596">
        <w:tc>
          <w:tcPr>
            <w:tcW w:w="1980" w:type="dxa"/>
            <w:hideMark/>
          </w:tcPr>
          <w:p w:rsidR="00B2270D" w:rsidRPr="00B2270D" w:rsidRDefault="00B2270D">
            <w:pPr>
              <w:spacing w:after="300"/>
              <w:rPr>
                <w:sz w:val="18"/>
                <w:szCs w:val="16"/>
              </w:rPr>
            </w:pPr>
            <w:r w:rsidRPr="00B2270D">
              <w:rPr>
                <w:sz w:val="18"/>
                <w:szCs w:val="16"/>
              </w:rPr>
              <w:t>.visible-xs-*</w:t>
            </w:r>
          </w:p>
        </w:tc>
        <w:tc>
          <w:tcPr>
            <w:tcW w:w="2250" w:type="dxa"/>
            <w:hideMark/>
          </w:tcPr>
          <w:p w:rsidR="00B2270D" w:rsidRPr="00B2270D" w:rsidRDefault="00B2270D">
            <w:pPr>
              <w:spacing w:after="300"/>
              <w:rPr>
                <w:sz w:val="18"/>
                <w:szCs w:val="16"/>
              </w:rPr>
            </w:pPr>
            <w:r w:rsidRPr="00B2270D">
              <w:rPr>
                <w:sz w:val="18"/>
                <w:szCs w:val="16"/>
              </w:rPr>
              <w:t>Visible</w:t>
            </w:r>
          </w:p>
        </w:tc>
        <w:tc>
          <w:tcPr>
            <w:tcW w:w="2160" w:type="dxa"/>
            <w:hideMark/>
          </w:tcPr>
          <w:p w:rsidR="00B2270D" w:rsidRPr="00B2270D" w:rsidRDefault="00B2270D">
            <w:pPr>
              <w:spacing w:after="300"/>
              <w:rPr>
                <w:sz w:val="18"/>
                <w:szCs w:val="16"/>
              </w:rPr>
            </w:pPr>
            <w:r w:rsidRPr="00B2270D">
              <w:rPr>
                <w:sz w:val="18"/>
                <w:szCs w:val="16"/>
              </w:rPr>
              <w:t>Hidden</w:t>
            </w:r>
          </w:p>
        </w:tc>
        <w:tc>
          <w:tcPr>
            <w:tcW w:w="2160" w:type="dxa"/>
            <w:hideMark/>
          </w:tcPr>
          <w:p w:rsidR="00B2270D" w:rsidRPr="00B2270D" w:rsidRDefault="00B2270D">
            <w:pPr>
              <w:spacing w:after="300"/>
              <w:rPr>
                <w:sz w:val="18"/>
                <w:szCs w:val="16"/>
              </w:rPr>
            </w:pPr>
            <w:r w:rsidRPr="00B2270D">
              <w:rPr>
                <w:sz w:val="18"/>
                <w:szCs w:val="16"/>
              </w:rPr>
              <w:t>Hidden</w:t>
            </w:r>
          </w:p>
        </w:tc>
        <w:tc>
          <w:tcPr>
            <w:tcW w:w="2160" w:type="dxa"/>
            <w:hideMark/>
          </w:tcPr>
          <w:p w:rsidR="00B2270D" w:rsidRPr="00B2270D" w:rsidRDefault="00B2270D">
            <w:pPr>
              <w:spacing w:after="300"/>
              <w:rPr>
                <w:sz w:val="18"/>
                <w:szCs w:val="16"/>
              </w:rPr>
            </w:pPr>
            <w:r w:rsidRPr="00B2270D">
              <w:rPr>
                <w:sz w:val="18"/>
                <w:szCs w:val="16"/>
              </w:rPr>
              <w:t>Hidden</w:t>
            </w:r>
          </w:p>
        </w:tc>
      </w:tr>
      <w:tr w:rsidR="00B2270D" w:rsidRPr="00B2270D" w:rsidTr="00FA6596">
        <w:tc>
          <w:tcPr>
            <w:tcW w:w="1980" w:type="dxa"/>
            <w:hideMark/>
          </w:tcPr>
          <w:p w:rsidR="00B2270D" w:rsidRPr="00B2270D" w:rsidRDefault="00B2270D">
            <w:pPr>
              <w:spacing w:after="300"/>
              <w:rPr>
                <w:sz w:val="18"/>
                <w:szCs w:val="16"/>
              </w:rPr>
            </w:pPr>
            <w:r w:rsidRPr="00B2270D">
              <w:rPr>
                <w:sz w:val="18"/>
                <w:szCs w:val="16"/>
              </w:rPr>
              <w:t>.visible-sm-*</w:t>
            </w:r>
          </w:p>
        </w:tc>
        <w:tc>
          <w:tcPr>
            <w:tcW w:w="2250" w:type="dxa"/>
            <w:hideMark/>
          </w:tcPr>
          <w:p w:rsidR="00B2270D" w:rsidRPr="00B2270D" w:rsidRDefault="00B2270D">
            <w:pPr>
              <w:spacing w:after="300"/>
              <w:rPr>
                <w:sz w:val="18"/>
                <w:szCs w:val="16"/>
              </w:rPr>
            </w:pPr>
            <w:r w:rsidRPr="00B2270D">
              <w:rPr>
                <w:sz w:val="18"/>
                <w:szCs w:val="16"/>
              </w:rPr>
              <w:t>Hidden</w:t>
            </w:r>
          </w:p>
        </w:tc>
        <w:tc>
          <w:tcPr>
            <w:tcW w:w="2160" w:type="dxa"/>
            <w:hideMark/>
          </w:tcPr>
          <w:p w:rsidR="00B2270D" w:rsidRPr="00B2270D" w:rsidRDefault="00B2270D">
            <w:pPr>
              <w:spacing w:after="300"/>
              <w:rPr>
                <w:sz w:val="18"/>
                <w:szCs w:val="16"/>
              </w:rPr>
            </w:pPr>
            <w:r w:rsidRPr="00B2270D">
              <w:rPr>
                <w:sz w:val="18"/>
                <w:szCs w:val="16"/>
              </w:rPr>
              <w:t>Visible</w:t>
            </w:r>
          </w:p>
        </w:tc>
        <w:tc>
          <w:tcPr>
            <w:tcW w:w="2160" w:type="dxa"/>
            <w:hideMark/>
          </w:tcPr>
          <w:p w:rsidR="00B2270D" w:rsidRPr="00B2270D" w:rsidRDefault="00B2270D">
            <w:pPr>
              <w:spacing w:after="300"/>
              <w:rPr>
                <w:sz w:val="18"/>
                <w:szCs w:val="16"/>
              </w:rPr>
            </w:pPr>
            <w:r w:rsidRPr="00B2270D">
              <w:rPr>
                <w:sz w:val="18"/>
                <w:szCs w:val="16"/>
              </w:rPr>
              <w:t>Hidden</w:t>
            </w:r>
          </w:p>
        </w:tc>
        <w:tc>
          <w:tcPr>
            <w:tcW w:w="2160" w:type="dxa"/>
            <w:hideMark/>
          </w:tcPr>
          <w:p w:rsidR="00B2270D" w:rsidRPr="00B2270D" w:rsidRDefault="00B2270D">
            <w:pPr>
              <w:spacing w:after="300"/>
              <w:rPr>
                <w:sz w:val="18"/>
                <w:szCs w:val="16"/>
              </w:rPr>
            </w:pPr>
            <w:r w:rsidRPr="00B2270D">
              <w:rPr>
                <w:sz w:val="18"/>
                <w:szCs w:val="16"/>
              </w:rPr>
              <w:t>Hidden</w:t>
            </w:r>
          </w:p>
        </w:tc>
      </w:tr>
      <w:tr w:rsidR="00FA6596" w:rsidRPr="00B2270D" w:rsidTr="00FA6596">
        <w:tc>
          <w:tcPr>
            <w:tcW w:w="1980" w:type="dxa"/>
            <w:hideMark/>
          </w:tcPr>
          <w:p w:rsidR="00B2270D" w:rsidRPr="00B2270D" w:rsidRDefault="00B2270D">
            <w:pPr>
              <w:spacing w:after="300"/>
              <w:rPr>
                <w:sz w:val="18"/>
                <w:szCs w:val="16"/>
              </w:rPr>
            </w:pPr>
            <w:r w:rsidRPr="00B2270D">
              <w:rPr>
                <w:sz w:val="18"/>
                <w:szCs w:val="16"/>
              </w:rPr>
              <w:t>.visible-md-*</w:t>
            </w:r>
          </w:p>
        </w:tc>
        <w:tc>
          <w:tcPr>
            <w:tcW w:w="2250" w:type="dxa"/>
            <w:hideMark/>
          </w:tcPr>
          <w:p w:rsidR="00B2270D" w:rsidRPr="00B2270D" w:rsidRDefault="00B2270D">
            <w:pPr>
              <w:spacing w:after="300"/>
              <w:rPr>
                <w:sz w:val="18"/>
                <w:szCs w:val="16"/>
              </w:rPr>
            </w:pPr>
            <w:r w:rsidRPr="00B2270D">
              <w:rPr>
                <w:sz w:val="18"/>
                <w:szCs w:val="16"/>
              </w:rPr>
              <w:t>Hidden</w:t>
            </w:r>
          </w:p>
        </w:tc>
        <w:tc>
          <w:tcPr>
            <w:tcW w:w="2160" w:type="dxa"/>
            <w:hideMark/>
          </w:tcPr>
          <w:p w:rsidR="00B2270D" w:rsidRPr="00B2270D" w:rsidRDefault="00B2270D">
            <w:pPr>
              <w:spacing w:after="300"/>
              <w:rPr>
                <w:sz w:val="18"/>
                <w:szCs w:val="16"/>
              </w:rPr>
            </w:pPr>
            <w:r w:rsidRPr="00B2270D">
              <w:rPr>
                <w:sz w:val="18"/>
                <w:szCs w:val="16"/>
              </w:rPr>
              <w:t>Hidden</w:t>
            </w:r>
          </w:p>
        </w:tc>
        <w:tc>
          <w:tcPr>
            <w:tcW w:w="2160" w:type="dxa"/>
            <w:hideMark/>
          </w:tcPr>
          <w:p w:rsidR="00B2270D" w:rsidRPr="00B2270D" w:rsidRDefault="00B2270D">
            <w:pPr>
              <w:spacing w:after="300"/>
              <w:rPr>
                <w:sz w:val="18"/>
                <w:szCs w:val="16"/>
              </w:rPr>
            </w:pPr>
            <w:r w:rsidRPr="00B2270D">
              <w:rPr>
                <w:sz w:val="18"/>
                <w:szCs w:val="16"/>
              </w:rPr>
              <w:t>Visible</w:t>
            </w:r>
          </w:p>
        </w:tc>
        <w:tc>
          <w:tcPr>
            <w:tcW w:w="2160" w:type="dxa"/>
            <w:hideMark/>
          </w:tcPr>
          <w:p w:rsidR="00B2270D" w:rsidRPr="00B2270D" w:rsidRDefault="00B2270D">
            <w:pPr>
              <w:spacing w:after="300"/>
              <w:rPr>
                <w:sz w:val="18"/>
                <w:szCs w:val="16"/>
              </w:rPr>
            </w:pPr>
            <w:r w:rsidRPr="00B2270D">
              <w:rPr>
                <w:sz w:val="18"/>
                <w:szCs w:val="16"/>
              </w:rPr>
              <w:t>Hidden</w:t>
            </w:r>
          </w:p>
        </w:tc>
      </w:tr>
      <w:tr w:rsidR="00B2270D" w:rsidRPr="00B2270D" w:rsidTr="00FA6596">
        <w:tc>
          <w:tcPr>
            <w:tcW w:w="1980" w:type="dxa"/>
            <w:hideMark/>
          </w:tcPr>
          <w:p w:rsidR="00B2270D" w:rsidRPr="00B2270D" w:rsidRDefault="00B2270D">
            <w:pPr>
              <w:spacing w:after="300"/>
              <w:rPr>
                <w:sz w:val="18"/>
                <w:szCs w:val="16"/>
              </w:rPr>
            </w:pPr>
            <w:r w:rsidRPr="00B2270D">
              <w:rPr>
                <w:sz w:val="18"/>
                <w:szCs w:val="16"/>
              </w:rPr>
              <w:t>.visible-lg-*</w:t>
            </w:r>
          </w:p>
        </w:tc>
        <w:tc>
          <w:tcPr>
            <w:tcW w:w="2250" w:type="dxa"/>
            <w:hideMark/>
          </w:tcPr>
          <w:p w:rsidR="00B2270D" w:rsidRPr="00B2270D" w:rsidRDefault="00B2270D">
            <w:pPr>
              <w:spacing w:after="300"/>
              <w:rPr>
                <w:sz w:val="18"/>
                <w:szCs w:val="16"/>
              </w:rPr>
            </w:pPr>
            <w:r w:rsidRPr="00B2270D">
              <w:rPr>
                <w:sz w:val="18"/>
                <w:szCs w:val="16"/>
              </w:rPr>
              <w:t>Hidden</w:t>
            </w:r>
          </w:p>
        </w:tc>
        <w:tc>
          <w:tcPr>
            <w:tcW w:w="2160" w:type="dxa"/>
            <w:hideMark/>
          </w:tcPr>
          <w:p w:rsidR="00B2270D" w:rsidRPr="00B2270D" w:rsidRDefault="00B2270D">
            <w:pPr>
              <w:spacing w:after="300"/>
              <w:rPr>
                <w:sz w:val="18"/>
                <w:szCs w:val="16"/>
              </w:rPr>
            </w:pPr>
            <w:r w:rsidRPr="00B2270D">
              <w:rPr>
                <w:sz w:val="18"/>
                <w:szCs w:val="16"/>
              </w:rPr>
              <w:t>Hidden</w:t>
            </w:r>
          </w:p>
        </w:tc>
        <w:tc>
          <w:tcPr>
            <w:tcW w:w="2160" w:type="dxa"/>
            <w:hideMark/>
          </w:tcPr>
          <w:p w:rsidR="00B2270D" w:rsidRPr="00B2270D" w:rsidRDefault="00B2270D">
            <w:pPr>
              <w:spacing w:after="300"/>
              <w:rPr>
                <w:sz w:val="18"/>
                <w:szCs w:val="16"/>
              </w:rPr>
            </w:pPr>
            <w:r w:rsidRPr="00B2270D">
              <w:rPr>
                <w:sz w:val="18"/>
                <w:szCs w:val="16"/>
              </w:rPr>
              <w:t>Hidden</w:t>
            </w:r>
          </w:p>
        </w:tc>
        <w:tc>
          <w:tcPr>
            <w:tcW w:w="2160" w:type="dxa"/>
            <w:hideMark/>
          </w:tcPr>
          <w:p w:rsidR="00B2270D" w:rsidRPr="00B2270D" w:rsidRDefault="00B2270D">
            <w:pPr>
              <w:spacing w:after="300"/>
              <w:rPr>
                <w:sz w:val="18"/>
                <w:szCs w:val="16"/>
              </w:rPr>
            </w:pPr>
            <w:r w:rsidRPr="00B2270D">
              <w:rPr>
                <w:sz w:val="18"/>
                <w:szCs w:val="16"/>
              </w:rPr>
              <w:t>Visible</w:t>
            </w:r>
          </w:p>
        </w:tc>
      </w:tr>
      <w:tr w:rsidR="00FA6596" w:rsidRPr="00B2270D" w:rsidTr="00FA6596">
        <w:tc>
          <w:tcPr>
            <w:tcW w:w="1980" w:type="dxa"/>
            <w:hideMark/>
          </w:tcPr>
          <w:p w:rsidR="00B2270D" w:rsidRPr="00B2270D" w:rsidRDefault="00B2270D">
            <w:pPr>
              <w:spacing w:after="300"/>
              <w:rPr>
                <w:sz w:val="18"/>
                <w:szCs w:val="16"/>
              </w:rPr>
            </w:pPr>
            <w:r w:rsidRPr="00B2270D">
              <w:rPr>
                <w:sz w:val="18"/>
                <w:szCs w:val="16"/>
              </w:rPr>
              <w:t>.hidden-xs</w:t>
            </w:r>
          </w:p>
        </w:tc>
        <w:tc>
          <w:tcPr>
            <w:tcW w:w="2250" w:type="dxa"/>
            <w:hideMark/>
          </w:tcPr>
          <w:p w:rsidR="00B2270D" w:rsidRPr="00B2270D" w:rsidRDefault="00B2270D">
            <w:pPr>
              <w:spacing w:after="300"/>
              <w:rPr>
                <w:sz w:val="18"/>
                <w:szCs w:val="16"/>
              </w:rPr>
            </w:pPr>
            <w:r w:rsidRPr="00B2270D">
              <w:rPr>
                <w:sz w:val="18"/>
                <w:szCs w:val="16"/>
              </w:rPr>
              <w:t>Hidden</w:t>
            </w:r>
          </w:p>
        </w:tc>
        <w:tc>
          <w:tcPr>
            <w:tcW w:w="2160" w:type="dxa"/>
            <w:hideMark/>
          </w:tcPr>
          <w:p w:rsidR="00B2270D" w:rsidRPr="00B2270D" w:rsidRDefault="00B2270D">
            <w:pPr>
              <w:spacing w:after="300"/>
              <w:rPr>
                <w:sz w:val="18"/>
                <w:szCs w:val="16"/>
              </w:rPr>
            </w:pPr>
            <w:r w:rsidRPr="00B2270D">
              <w:rPr>
                <w:sz w:val="18"/>
                <w:szCs w:val="16"/>
              </w:rPr>
              <w:t>Visible</w:t>
            </w:r>
          </w:p>
        </w:tc>
        <w:tc>
          <w:tcPr>
            <w:tcW w:w="2160" w:type="dxa"/>
            <w:hideMark/>
          </w:tcPr>
          <w:p w:rsidR="00B2270D" w:rsidRPr="00B2270D" w:rsidRDefault="00B2270D">
            <w:pPr>
              <w:spacing w:after="300"/>
              <w:rPr>
                <w:sz w:val="18"/>
                <w:szCs w:val="16"/>
              </w:rPr>
            </w:pPr>
            <w:r w:rsidRPr="00B2270D">
              <w:rPr>
                <w:sz w:val="18"/>
                <w:szCs w:val="16"/>
              </w:rPr>
              <w:t>Visible</w:t>
            </w:r>
          </w:p>
        </w:tc>
        <w:tc>
          <w:tcPr>
            <w:tcW w:w="2160" w:type="dxa"/>
            <w:hideMark/>
          </w:tcPr>
          <w:p w:rsidR="00B2270D" w:rsidRPr="00B2270D" w:rsidRDefault="00B2270D">
            <w:pPr>
              <w:spacing w:after="300"/>
              <w:rPr>
                <w:sz w:val="18"/>
                <w:szCs w:val="16"/>
              </w:rPr>
            </w:pPr>
            <w:r w:rsidRPr="00B2270D">
              <w:rPr>
                <w:sz w:val="18"/>
                <w:szCs w:val="16"/>
              </w:rPr>
              <w:t>Visible</w:t>
            </w:r>
          </w:p>
        </w:tc>
      </w:tr>
      <w:tr w:rsidR="00B2270D" w:rsidRPr="00B2270D" w:rsidTr="00FA6596">
        <w:tc>
          <w:tcPr>
            <w:tcW w:w="1980" w:type="dxa"/>
            <w:hideMark/>
          </w:tcPr>
          <w:p w:rsidR="00B2270D" w:rsidRPr="00B2270D" w:rsidRDefault="00B2270D">
            <w:pPr>
              <w:spacing w:after="300"/>
              <w:rPr>
                <w:sz w:val="18"/>
                <w:szCs w:val="16"/>
              </w:rPr>
            </w:pPr>
            <w:r w:rsidRPr="00B2270D">
              <w:rPr>
                <w:sz w:val="18"/>
                <w:szCs w:val="16"/>
              </w:rPr>
              <w:t>.hidden-sm</w:t>
            </w:r>
          </w:p>
        </w:tc>
        <w:tc>
          <w:tcPr>
            <w:tcW w:w="2250" w:type="dxa"/>
            <w:hideMark/>
          </w:tcPr>
          <w:p w:rsidR="00B2270D" w:rsidRPr="00B2270D" w:rsidRDefault="00B2270D">
            <w:pPr>
              <w:spacing w:after="300"/>
              <w:rPr>
                <w:sz w:val="18"/>
                <w:szCs w:val="16"/>
              </w:rPr>
            </w:pPr>
            <w:r w:rsidRPr="00B2270D">
              <w:rPr>
                <w:sz w:val="18"/>
                <w:szCs w:val="16"/>
              </w:rPr>
              <w:t>Visible</w:t>
            </w:r>
          </w:p>
        </w:tc>
        <w:tc>
          <w:tcPr>
            <w:tcW w:w="2160" w:type="dxa"/>
            <w:hideMark/>
          </w:tcPr>
          <w:p w:rsidR="00B2270D" w:rsidRPr="00B2270D" w:rsidRDefault="00B2270D">
            <w:pPr>
              <w:spacing w:after="300"/>
              <w:rPr>
                <w:sz w:val="18"/>
                <w:szCs w:val="16"/>
              </w:rPr>
            </w:pPr>
            <w:r w:rsidRPr="00B2270D">
              <w:rPr>
                <w:sz w:val="18"/>
                <w:szCs w:val="16"/>
              </w:rPr>
              <w:t>Hidden</w:t>
            </w:r>
          </w:p>
        </w:tc>
        <w:tc>
          <w:tcPr>
            <w:tcW w:w="2160" w:type="dxa"/>
            <w:hideMark/>
          </w:tcPr>
          <w:p w:rsidR="00B2270D" w:rsidRPr="00B2270D" w:rsidRDefault="00B2270D">
            <w:pPr>
              <w:spacing w:after="300"/>
              <w:rPr>
                <w:sz w:val="18"/>
                <w:szCs w:val="16"/>
              </w:rPr>
            </w:pPr>
            <w:r w:rsidRPr="00B2270D">
              <w:rPr>
                <w:sz w:val="18"/>
                <w:szCs w:val="16"/>
              </w:rPr>
              <w:t>Visible</w:t>
            </w:r>
          </w:p>
        </w:tc>
        <w:tc>
          <w:tcPr>
            <w:tcW w:w="2160" w:type="dxa"/>
            <w:hideMark/>
          </w:tcPr>
          <w:p w:rsidR="00B2270D" w:rsidRPr="00B2270D" w:rsidRDefault="00B2270D">
            <w:pPr>
              <w:spacing w:after="300"/>
              <w:rPr>
                <w:sz w:val="18"/>
                <w:szCs w:val="16"/>
              </w:rPr>
            </w:pPr>
            <w:r w:rsidRPr="00B2270D">
              <w:rPr>
                <w:sz w:val="18"/>
                <w:szCs w:val="16"/>
              </w:rPr>
              <w:t>Visible</w:t>
            </w:r>
          </w:p>
        </w:tc>
      </w:tr>
      <w:tr w:rsidR="00FA6596" w:rsidRPr="00B2270D" w:rsidTr="00FA6596">
        <w:tc>
          <w:tcPr>
            <w:tcW w:w="1980" w:type="dxa"/>
            <w:hideMark/>
          </w:tcPr>
          <w:p w:rsidR="00B2270D" w:rsidRPr="00B2270D" w:rsidRDefault="00B2270D">
            <w:pPr>
              <w:spacing w:after="300"/>
              <w:rPr>
                <w:sz w:val="18"/>
                <w:szCs w:val="16"/>
              </w:rPr>
            </w:pPr>
            <w:r w:rsidRPr="00B2270D">
              <w:rPr>
                <w:sz w:val="18"/>
                <w:szCs w:val="16"/>
              </w:rPr>
              <w:t>.hidden-md</w:t>
            </w:r>
          </w:p>
        </w:tc>
        <w:tc>
          <w:tcPr>
            <w:tcW w:w="2250" w:type="dxa"/>
            <w:hideMark/>
          </w:tcPr>
          <w:p w:rsidR="00B2270D" w:rsidRPr="00B2270D" w:rsidRDefault="00B2270D">
            <w:pPr>
              <w:spacing w:after="300"/>
              <w:rPr>
                <w:sz w:val="18"/>
                <w:szCs w:val="16"/>
              </w:rPr>
            </w:pPr>
            <w:r w:rsidRPr="00B2270D">
              <w:rPr>
                <w:sz w:val="18"/>
                <w:szCs w:val="16"/>
              </w:rPr>
              <w:t>Visible</w:t>
            </w:r>
          </w:p>
        </w:tc>
        <w:tc>
          <w:tcPr>
            <w:tcW w:w="2160" w:type="dxa"/>
            <w:hideMark/>
          </w:tcPr>
          <w:p w:rsidR="00B2270D" w:rsidRPr="00B2270D" w:rsidRDefault="00B2270D">
            <w:pPr>
              <w:spacing w:after="300"/>
              <w:rPr>
                <w:sz w:val="18"/>
                <w:szCs w:val="16"/>
              </w:rPr>
            </w:pPr>
            <w:r w:rsidRPr="00B2270D">
              <w:rPr>
                <w:sz w:val="18"/>
                <w:szCs w:val="16"/>
              </w:rPr>
              <w:t>Visible</w:t>
            </w:r>
          </w:p>
        </w:tc>
        <w:tc>
          <w:tcPr>
            <w:tcW w:w="2160" w:type="dxa"/>
            <w:hideMark/>
          </w:tcPr>
          <w:p w:rsidR="00B2270D" w:rsidRPr="00B2270D" w:rsidRDefault="00B2270D">
            <w:pPr>
              <w:spacing w:after="300"/>
              <w:rPr>
                <w:sz w:val="18"/>
                <w:szCs w:val="16"/>
              </w:rPr>
            </w:pPr>
            <w:r w:rsidRPr="00B2270D">
              <w:rPr>
                <w:sz w:val="18"/>
                <w:szCs w:val="16"/>
              </w:rPr>
              <w:t>Hidden</w:t>
            </w:r>
          </w:p>
        </w:tc>
        <w:tc>
          <w:tcPr>
            <w:tcW w:w="2160" w:type="dxa"/>
            <w:hideMark/>
          </w:tcPr>
          <w:p w:rsidR="00B2270D" w:rsidRPr="00B2270D" w:rsidRDefault="00B2270D">
            <w:pPr>
              <w:spacing w:after="300"/>
              <w:rPr>
                <w:sz w:val="18"/>
                <w:szCs w:val="16"/>
              </w:rPr>
            </w:pPr>
            <w:r w:rsidRPr="00B2270D">
              <w:rPr>
                <w:sz w:val="18"/>
                <w:szCs w:val="16"/>
              </w:rPr>
              <w:t>Visible</w:t>
            </w:r>
          </w:p>
        </w:tc>
      </w:tr>
      <w:tr w:rsidR="00B2270D" w:rsidRPr="00B2270D" w:rsidTr="00FA6596">
        <w:tc>
          <w:tcPr>
            <w:tcW w:w="1980" w:type="dxa"/>
            <w:hideMark/>
          </w:tcPr>
          <w:p w:rsidR="00B2270D" w:rsidRPr="00B2270D" w:rsidRDefault="00B2270D">
            <w:pPr>
              <w:spacing w:after="300"/>
              <w:rPr>
                <w:sz w:val="18"/>
                <w:szCs w:val="16"/>
              </w:rPr>
            </w:pPr>
            <w:r w:rsidRPr="00B2270D">
              <w:rPr>
                <w:sz w:val="18"/>
                <w:szCs w:val="16"/>
              </w:rPr>
              <w:t>.hidden-lg</w:t>
            </w:r>
          </w:p>
        </w:tc>
        <w:tc>
          <w:tcPr>
            <w:tcW w:w="2250" w:type="dxa"/>
            <w:hideMark/>
          </w:tcPr>
          <w:p w:rsidR="00B2270D" w:rsidRPr="00B2270D" w:rsidRDefault="00B2270D">
            <w:pPr>
              <w:spacing w:after="300"/>
              <w:rPr>
                <w:sz w:val="18"/>
                <w:szCs w:val="16"/>
              </w:rPr>
            </w:pPr>
            <w:r w:rsidRPr="00B2270D">
              <w:rPr>
                <w:sz w:val="18"/>
                <w:szCs w:val="16"/>
              </w:rPr>
              <w:t>Visible</w:t>
            </w:r>
          </w:p>
        </w:tc>
        <w:tc>
          <w:tcPr>
            <w:tcW w:w="2160" w:type="dxa"/>
            <w:hideMark/>
          </w:tcPr>
          <w:p w:rsidR="00B2270D" w:rsidRPr="00B2270D" w:rsidRDefault="00B2270D">
            <w:pPr>
              <w:spacing w:after="300"/>
              <w:rPr>
                <w:sz w:val="18"/>
                <w:szCs w:val="16"/>
              </w:rPr>
            </w:pPr>
            <w:r w:rsidRPr="00B2270D">
              <w:rPr>
                <w:sz w:val="18"/>
                <w:szCs w:val="16"/>
              </w:rPr>
              <w:t>Visible</w:t>
            </w:r>
          </w:p>
        </w:tc>
        <w:tc>
          <w:tcPr>
            <w:tcW w:w="2160" w:type="dxa"/>
            <w:hideMark/>
          </w:tcPr>
          <w:p w:rsidR="00B2270D" w:rsidRPr="00B2270D" w:rsidRDefault="00B2270D">
            <w:pPr>
              <w:spacing w:after="300"/>
              <w:rPr>
                <w:sz w:val="18"/>
                <w:szCs w:val="16"/>
              </w:rPr>
            </w:pPr>
            <w:r w:rsidRPr="00B2270D">
              <w:rPr>
                <w:sz w:val="18"/>
                <w:szCs w:val="16"/>
              </w:rPr>
              <w:t>Visible</w:t>
            </w:r>
          </w:p>
        </w:tc>
        <w:tc>
          <w:tcPr>
            <w:tcW w:w="2160" w:type="dxa"/>
            <w:hideMark/>
          </w:tcPr>
          <w:p w:rsidR="00B2270D" w:rsidRPr="00B2270D" w:rsidRDefault="00B2270D">
            <w:pPr>
              <w:spacing w:after="300"/>
              <w:rPr>
                <w:sz w:val="18"/>
                <w:szCs w:val="16"/>
              </w:rPr>
            </w:pPr>
            <w:r w:rsidRPr="00B2270D">
              <w:rPr>
                <w:sz w:val="18"/>
                <w:szCs w:val="16"/>
              </w:rPr>
              <w:t>Hidden</w:t>
            </w:r>
          </w:p>
        </w:tc>
      </w:tr>
    </w:tbl>
    <w:p w:rsidR="00B2270D" w:rsidRDefault="00B2270D" w:rsidP="00B2270D">
      <w:pPr>
        <w:tabs>
          <w:tab w:val="left" w:pos="943"/>
        </w:tabs>
        <w:rPr>
          <w:rFonts w:ascii="Verdana" w:eastAsia="Times New Roman" w:hAnsi="Verdana" w:cs="Times New Roman"/>
          <w:sz w:val="2"/>
          <w:szCs w:val="2"/>
        </w:rPr>
      </w:pPr>
    </w:p>
    <w:p w:rsidR="00C55CC9" w:rsidRPr="00B2270D" w:rsidRDefault="00C55CC9" w:rsidP="00B2270D">
      <w:pPr>
        <w:tabs>
          <w:tab w:val="left" w:pos="943"/>
        </w:tabs>
        <w:rPr>
          <w:rFonts w:ascii="Verdana" w:eastAsia="Times New Roman" w:hAnsi="Verdana" w:cs="Times New Roman"/>
          <w:sz w:val="2"/>
          <w:szCs w:val="2"/>
        </w:rPr>
      </w:pPr>
    </w:p>
    <w:sectPr w:rsidR="00C55CC9" w:rsidRPr="00B2270D" w:rsidSect="004457BF">
      <w:pgSz w:w="12240" w:h="15840"/>
      <w:pgMar w:top="9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A8"/>
    <w:rsid w:val="000577FD"/>
    <w:rsid w:val="00171E3A"/>
    <w:rsid w:val="001D7FA8"/>
    <w:rsid w:val="002416DE"/>
    <w:rsid w:val="002D3DAD"/>
    <w:rsid w:val="003047F4"/>
    <w:rsid w:val="00311DCD"/>
    <w:rsid w:val="004457BF"/>
    <w:rsid w:val="00446070"/>
    <w:rsid w:val="004E3DB2"/>
    <w:rsid w:val="0057008A"/>
    <w:rsid w:val="00571469"/>
    <w:rsid w:val="00711DEC"/>
    <w:rsid w:val="007A1632"/>
    <w:rsid w:val="0084788A"/>
    <w:rsid w:val="008C47A7"/>
    <w:rsid w:val="00920F38"/>
    <w:rsid w:val="00940AB2"/>
    <w:rsid w:val="00950897"/>
    <w:rsid w:val="00975049"/>
    <w:rsid w:val="00A72E30"/>
    <w:rsid w:val="00A75BF0"/>
    <w:rsid w:val="00A9534B"/>
    <w:rsid w:val="00AA46DE"/>
    <w:rsid w:val="00AF54C6"/>
    <w:rsid w:val="00B2270D"/>
    <w:rsid w:val="00B65AFE"/>
    <w:rsid w:val="00B97F9E"/>
    <w:rsid w:val="00C55CC9"/>
    <w:rsid w:val="00C62ED8"/>
    <w:rsid w:val="00C665E6"/>
    <w:rsid w:val="00E161FD"/>
    <w:rsid w:val="00E23837"/>
    <w:rsid w:val="00EC0621"/>
    <w:rsid w:val="00F031F6"/>
    <w:rsid w:val="00F22350"/>
    <w:rsid w:val="00F2358E"/>
    <w:rsid w:val="00FA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0422F-EF95-4056-8755-6076FB56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4">
    <w:name w:val="heading 4"/>
    <w:basedOn w:val="Normal"/>
    <w:link w:val="Heading4Char"/>
    <w:uiPriority w:val="9"/>
    <w:qFormat/>
    <w:rsid w:val="001D7F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D7FA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1D7FA8"/>
  </w:style>
  <w:style w:type="character" w:styleId="HTMLCode">
    <w:name w:val="HTML Code"/>
    <w:basedOn w:val="DefaultParagraphFont"/>
    <w:uiPriority w:val="99"/>
    <w:semiHidden/>
    <w:unhideWhenUsed/>
    <w:rsid w:val="001D7FA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D7F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D7F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7FA8"/>
    <w:rPr>
      <w:color w:val="800080"/>
      <w:u w:val="single"/>
    </w:rPr>
  </w:style>
  <w:style w:type="character" w:customStyle="1" w:styleId="caret">
    <w:name w:val="caret"/>
    <w:basedOn w:val="DefaultParagraphFont"/>
    <w:rsid w:val="001D7FA8"/>
  </w:style>
  <w:style w:type="character" w:customStyle="1" w:styleId="marked">
    <w:name w:val="marked"/>
    <w:basedOn w:val="DefaultParagraphFont"/>
    <w:rsid w:val="001D7FA8"/>
  </w:style>
  <w:style w:type="character" w:customStyle="1" w:styleId="mark">
    <w:name w:val="mark"/>
    <w:basedOn w:val="DefaultParagraphFont"/>
    <w:rsid w:val="001D7FA8"/>
  </w:style>
  <w:style w:type="paragraph" w:styleId="NormalWeb">
    <w:name w:val="Normal (Web)"/>
    <w:basedOn w:val="Normal"/>
    <w:uiPriority w:val="99"/>
    <w:semiHidden/>
    <w:unhideWhenUsed/>
    <w:rsid w:val="001D7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a">
    <w:name w:val="fa"/>
    <w:basedOn w:val="DefaultParagraphFont"/>
    <w:rsid w:val="001D7FA8"/>
  </w:style>
  <w:style w:type="table" w:styleId="TableGridLight">
    <w:name w:val="Grid Table Light"/>
    <w:basedOn w:val="TableNormal"/>
    <w:uiPriority w:val="40"/>
    <w:rsid w:val="004457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5714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57146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5714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7146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571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416DE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small">
    <w:name w:val="small"/>
    <w:basedOn w:val="DefaultParagraphFont"/>
    <w:rsid w:val="002416DE"/>
  </w:style>
  <w:style w:type="character" w:customStyle="1" w:styleId="lead">
    <w:name w:val="lead"/>
    <w:basedOn w:val="DefaultParagraphFont"/>
    <w:rsid w:val="002416DE"/>
  </w:style>
  <w:style w:type="character" w:styleId="Emphasis">
    <w:name w:val="Emphasis"/>
    <w:basedOn w:val="DefaultParagraphFont"/>
    <w:uiPriority w:val="20"/>
    <w:qFormat/>
    <w:rsid w:val="002416DE"/>
    <w:rPr>
      <w:i/>
      <w:iCs/>
    </w:rPr>
  </w:style>
  <w:style w:type="character" w:customStyle="1" w:styleId="text-lowercase">
    <w:name w:val="text-lowercase"/>
    <w:basedOn w:val="DefaultParagraphFont"/>
    <w:rsid w:val="002416DE"/>
  </w:style>
  <w:style w:type="character" w:customStyle="1" w:styleId="text-uppercase">
    <w:name w:val="text-uppercase"/>
    <w:basedOn w:val="DefaultParagraphFont"/>
    <w:rsid w:val="002416DE"/>
  </w:style>
  <w:style w:type="character" w:customStyle="1" w:styleId="text-capitalize">
    <w:name w:val="text-capitalize"/>
    <w:basedOn w:val="DefaultParagraphFont"/>
    <w:rsid w:val="002416DE"/>
  </w:style>
  <w:style w:type="table" w:styleId="PlainTable1">
    <w:name w:val="Plain Table 1"/>
    <w:basedOn w:val="TableNormal"/>
    <w:uiPriority w:val="41"/>
    <w:rsid w:val="009750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ext-muted">
    <w:name w:val="text-muted"/>
    <w:basedOn w:val="DefaultParagraphFont"/>
    <w:rsid w:val="00B2270D"/>
  </w:style>
  <w:style w:type="character" w:customStyle="1" w:styleId="text-primary">
    <w:name w:val="text-primary"/>
    <w:basedOn w:val="DefaultParagraphFont"/>
    <w:rsid w:val="00B2270D"/>
  </w:style>
  <w:style w:type="character" w:customStyle="1" w:styleId="text-success">
    <w:name w:val="text-success"/>
    <w:basedOn w:val="DefaultParagraphFont"/>
    <w:rsid w:val="00B2270D"/>
  </w:style>
  <w:style w:type="character" w:customStyle="1" w:styleId="text-info">
    <w:name w:val="text-info"/>
    <w:basedOn w:val="DefaultParagraphFont"/>
    <w:rsid w:val="00B2270D"/>
  </w:style>
  <w:style w:type="character" w:customStyle="1" w:styleId="text-warning">
    <w:name w:val="text-warning"/>
    <w:basedOn w:val="DefaultParagraphFont"/>
    <w:rsid w:val="00B2270D"/>
  </w:style>
  <w:style w:type="character" w:customStyle="1" w:styleId="text-danger">
    <w:name w:val="text-danger"/>
    <w:basedOn w:val="DefaultParagraphFont"/>
    <w:rsid w:val="00B2270D"/>
  </w:style>
  <w:style w:type="paragraph" w:styleId="BalloonText">
    <w:name w:val="Balloon Text"/>
    <w:basedOn w:val="Normal"/>
    <w:link w:val="BalloonTextChar"/>
    <w:uiPriority w:val="99"/>
    <w:semiHidden/>
    <w:unhideWhenUsed/>
    <w:rsid w:val="000577FD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7FD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0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9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68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6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0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9851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6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bootstrap/bootstrap_glyphicon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22</Pages>
  <Words>3931</Words>
  <Characters>22412</Characters>
  <Application>Microsoft Office Word</Application>
  <DocSecurity>0</DocSecurity>
  <Lines>186</Lines>
  <Paragraphs>52</Paragraphs>
  <ScaleCrop>false</ScaleCrop>
  <Company/>
  <LinksUpToDate>false</LinksUpToDate>
  <CharactersWithSpaces>26291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Jonchhe</dc:creator>
  <cp:keywords/>
  <dc:description/>
  <cp:lastModifiedBy>Sandesh Jonchhe</cp:lastModifiedBy>
  <cp:revision>56</cp:revision>
  <cp:lastPrinted>2017-03-04T13:42:00Z</cp:lastPrinted>
  <dcterms:created xsi:type="dcterms:W3CDTF">2017-03-03T07:33:00Z</dcterms:created>
  <dcterms:modified xsi:type="dcterms:W3CDTF">2017-03-04T13:44:00Z</dcterms:modified>
</cp:coreProperties>
</file>